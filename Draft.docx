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F5BDE" w14:textId="42BA13F4" w:rsidR="004A22E5" w:rsidRPr="00CA4258" w:rsidRDefault="00A844D7" w:rsidP="00E17F49">
      <w:pPr>
        <w:ind w:firstLine="360"/>
        <w:jc w:val="both"/>
        <w:rPr>
          <w:rFonts w:cstheme="minorHAnsi"/>
          <w:lang w:val="en-US"/>
        </w:rPr>
      </w:pPr>
      <w:r w:rsidRPr="00CA4258">
        <w:rPr>
          <w:rFonts w:cstheme="minorHAnsi"/>
          <w:lang w:val="en-US"/>
        </w:rPr>
        <w:t>Headings:</w:t>
      </w:r>
      <w:r>
        <w:rPr>
          <w:rFonts w:cstheme="minorHAnsi"/>
          <w:lang w:val="en-US"/>
        </w:rPr>
        <w:t xml:space="preserve"> -</w:t>
      </w:r>
    </w:p>
    <w:p w14:paraId="054ADE23" w14:textId="6AAB7B31" w:rsidR="00C314D1" w:rsidRPr="00CA4258" w:rsidRDefault="00791672" w:rsidP="00E17F49">
      <w:pPr>
        <w:pStyle w:val="ListParagraph"/>
        <w:numPr>
          <w:ilvl w:val="0"/>
          <w:numId w:val="1"/>
        </w:numPr>
        <w:jc w:val="both"/>
        <w:rPr>
          <w:rFonts w:cstheme="minorHAnsi"/>
          <w:lang w:val="en-US"/>
        </w:rPr>
      </w:pPr>
      <w:r w:rsidRPr="00CA4258">
        <w:rPr>
          <w:rFonts w:cstheme="minorHAnsi"/>
          <w:lang w:val="en-US"/>
        </w:rPr>
        <w:t>Abstract</w:t>
      </w:r>
    </w:p>
    <w:p w14:paraId="4C69C079" w14:textId="793BBAEF" w:rsidR="00A9039D" w:rsidRPr="00CA4258" w:rsidRDefault="00E44A9B" w:rsidP="00E17F49">
      <w:pPr>
        <w:pStyle w:val="ListParagraph"/>
        <w:numPr>
          <w:ilvl w:val="0"/>
          <w:numId w:val="1"/>
        </w:numPr>
        <w:jc w:val="both"/>
        <w:rPr>
          <w:rFonts w:cstheme="minorHAnsi"/>
          <w:lang w:val="en-US"/>
        </w:rPr>
      </w:pPr>
      <w:r w:rsidRPr="00CA4258">
        <w:rPr>
          <w:rFonts w:cstheme="minorHAnsi"/>
          <w:lang w:val="en-US"/>
        </w:rPr>
        <w:t>Keywords</w:t>
      </w:r>
    </w:p>
    <w:p w14:paraId="30174CA0" w14:textId="262EBE7F" w:rsidR="00791672" w:rsidRPr="00CA4258" w:rsidRDefault="00791672" w:rsidP="00E17F49">
      <w:pPr>
        <w:pStyle w:val="ListParagraph"/>
        <w:numPr>
          <w:ilvl w:val="0"/>
          <w:numId w:val="1"/>
        </w:numPr>
        <w:jc w:val="both"/>
        <w:rPr>
          <w:rFonts w:cstheme="minorHAnsi"/>
          <w:lang w:val="en-US"/>
        </w:rPr>
      </w:pPr>
      <w:r w:rsidRPr="00CA4258">
        <w:rPr>
          <w:rFonts w:cstheme="minorHAnsi"/>
          <w:lang w:val="en-US"/>
        </w:rPr>
        <w:t>Introduction</w:t>
      </w:r>
    </w:p>
    <w:p w14:paraId="6F3FC6E5" w14:textId="5ECA8486" w:rsidR="00791672" w:rsidRPr="00CA4258" w:rsidRDefault="00791672" w:rsidP="00E17F49">
      <w:pPr>
        <w:pStyle w:val="ListParagraph"/>
        <w:numPr>
          <w:ilvl w:val="0"/>
          <w:numId w:val="1"/>
        </w:numPr>
        <w:jc w:val="both"/>
        <w:rPr>
          <w:rFonts w:cstheme="minorHAnsi"/>
          <w:lang w:val="en-US"/>
        </w:rPr>
      </w:pPr>
      <w:r w:rsidRPr="00CA4258">
        <w:rPr>
          <w:rFonts w:cstheme="minorHAnsi"/>
          <w:lang w:val="en-US"/>
        </w:rPr>
        <w:t>A review of literature</w:t>
      </w:r>
      <w:r w:rsidR="00A9039D" w:rsidRPr="00CA4258">
        <w:rPr>
          <w:rFonts w:cstheme="minorHAnsi"/>
          <w:lang w:val="en-US"/>
        </w:rPr>
        <w:t xml:space="preserve"> / </w:t>
      </w:r>
      <w:r w:rsidR="00A9039D" w:rsidRPr="00CA4258">
        <w:rPr>
          <w:rFonts w:cstheme="minorHAnsi"/>
        </w:rPr>
        <w:t>Previous Works on Respiratory Voice Diagnostics</w:t>
      </w:r>
    </w:p>
    <w:p w14:paraId="4E8D7FA8" w14:textId="17A1DEE1" w:rsidR="00791672" w:rsidRPr="00CA4258" w:rsidRDefault="00791672" w:rsidP="00E17F49">
      <w:pPr>
        <w:pStyle w:val="ListParagraph"/>
        <w:numPr>
          <w:ilvl w:val="0"/>
          <w:numId w:val="1"/>
        </w:numPr>
        <w:jc w:val="both"/>
        <w:rPr>
          <w:rFonts w:cstheme="minorHAnsi"/>
          <w:lang w:val="en-US"/>
        </w:rPr>
      </w:pPr>
      <w:r w:rsidRPr="00CA4258">
        <w:rPr>
          <w:rFonts w:cstheme="minorHAnsi"/>
          <w:lang w:val="en-US"/>
        </w:rPr>
        <w:t>Methodology</w:t>
      </w:r>
    </w:p>
    <w:p w14:paraId="37F00F0B" w14:textId="23362D3C" w:rsidR="00791672" w:rsidRPr="00CA4258" w:rsidRDefault="00791672" w:rsidP="00E17F49">
      <w:pPr>
        <w:pStyle w:val="ListParagraph"/>
        <w:numPr>
          <w:ilvl w:val="0"/>
          <w:numId w:val="1"/>
        </w:numPr>
        <w:jc w:val="both"/>
        <w:rPr>
          <w:rFonts w:cstheme="minorHAnsi"/>
          <w:lang w:val="en-US"/>
        </w:rPr>
      </w:pPr>
      <w:r w:rsidRPr="00CA4258">
        <w:rPr>
          <w:rFonts w:cstheme="minorHAnsi"/>
          <w:lang w:val="en-US"/>
        </w:rPr>
        <w:t>Features Info</w:t>
      </w:r>
    </w:p>
    <w:p w14:paraId="707227F1" w14:textId="3F61ACF5" w:rsidR="00791672" w:rsidRPr="00CA4258" w:rsidRDefault="00791672" w:rsidP="00E17F49">
      <w:pPr>
        <w:pStyle w:val="ListParagraph"/>
        <w:numPr>
          <w:ilvl w:val="0"/>
          <w:numId w:val="1"/>
        </w:numPr>
        <w:jc w:val="both"/>
        <w:rPr>
          <w:rFonts w:cstheme="minorHAnsi"/>
          <w:lang w:val="en-US"/>
        </w:rPr>
      </w:pPr>
      <w:r w:rsidRPr="00CA4258">
        <w:rPr>
          <w:rFonts w:cstheme="minorHAnsi"/>
          <w:lang w:val="en-US"/>
        </w:rPr>
        <w:t>Models</w:t>
      </w:r>
    </w:p>
    <w:p w14:paraId="21350162" w14:textId="2015BC0C" w:rsidR="00791672" w:rsidRPr="00CA4258" w:rsidRDefault="00791672" w:rsidP="00E17F49">
      <w:pPr>
        <w:pStyle w:val="ListParagraph"/>
        <w:numPr>
          <w:ilvl w:val="0"/>
          <w:numId w:val="1"/>
        </w:numPr>
        <w:jc w:val="both"/>
        <w:rPr>
          <w:rFonts w:cstheme="minorHAnsi"/>
          <w:lang w:val="en-US"/>
        </w:rPr>
      </w:pPr>
      <w:r w:rsidRPr="00CA4258">
        <w:rPr>
          <w:rFonts w:cstheme="minorHAnsi"/>
          <w:lang w:val="en-US"/>
        </w:rPr>
        <w:t>Results and Discussion</w:t>
      </w:r>
    </w:p>
    <w:p w14:paraId="7CDBD63F" w14:textId="18B73071" w:rsidR="00FC391C" w:rsidRPr="00CA4258" w:rsidRDefault="00FC391C" w:rsidP="00E17F49">
      <w:pPr>
        <w:pStyle w:val="ListParagraph"/>
        <w:jc w:val="both"/>
        <w:rPr>
          <w:rFonts w:cstheme="minorHAnsi"/>
          <w:lang w:val="en-US"/>
        </w:rPr>
      </w:pPr>
    </w:p>
    <w:p w14:paraId="46CA14C6" w14:textId="518BD2D6" w:rsidR="00FC391C" w:rsidRPr="00CA4258" w:rsidRDefault="00FC391C" w:rsidP="00E17F49">
      <w:pPr>
        <w:pStyle w:val="ListParagraph"/>
        <w:jc w:val="both"/>
        <w:rPr>
          <w:rFonts w:cstheme="minorHAnsi"/>
          <w:lang w:val="en-US"/>
        </w:rPr>
      </w:pPr>
    </w:p>
    <w:p w14:paraId="7C242C96" w14:textId="12CF7653" w:rsidR="00FC391C" w:rsidRPr="00CA4258" w:rsidRDefault="00FC391C" w:rsidP="00E17F49">
      <w:pPr>
        <w:pStyle w:val="ListParagraph"/>
        <w:jc w:val="both"/>
        <w:rPr>
          <w:rFonts w:cstheme="minorHAnsi"/>
          <w:lang w:val="en-US"/>
        </w:rPr>
      </w:pPr>
    </w:p>
    <w:p w14:paraId="3BFAFD22" w14:textId="26CDD6EC" w:rsidR="00FC391C" w:rsidRPr="00CA4258" w:rsidRDefault="00FC391C" w:rsidP="00E17F49">
      <w:pPr>
        <w:pStyle w:val="ListParagraph"/>
        <w:jc w:val="both"/>
        <w:rPr>
          <w:rFonts w:cstheme="minorHAnsi"/>
          <w:lang w:val="en-US"/>
        </w:rPr>
      </w:pPr>
    </w:p>
    <w:p w14:paraId="41BADFD8" w14:textId="392A3F94" w:rsidR="00FC391C" w:rsidRPr="00CA4258" w:rsidRDefault="00FC391C" w:rsidP="00E17F49">
      <w:pPr>
        <w:pStyle w:val="ListParagraph"/>
        <w:jc w:val="both"/>
        <w:rPr>
          <w:rFonts w:cstheme="minorHAnsi"/>
          <w:lang w:val="en-US"/>
        </w:rPr>
      </w:pPr>
    </w:p>
    <w:p w14:paraId="24D5F000" w14:textId="3E6504AB" w:rsidR="00FC391C" w:rsidRPr="00CA4258" w:rsidRDefault="00FC391C" w:rsidP="00E17F49">
      <w:pPr>
        <w:pStyle w:val="ListParagraph"/>
        <w:jc w:val="both"/>
        <w:rPr>
          <w:rFonts w:cstheme="minorHAnsi"/>
          <w:lang w:val="en-US"/>
        </w:rPr>
      </w:pPr>
    </w:p>
    <w:p w14:paraId="4470F7B3" w14:textId="3CDB773A" w:rsidR="00FC391C" w:rsidRPr="00CA4258" w:rsidRDefault="00FC391C" w:rsidP="00E17F49">
      <w:pPr>
        <w:pStyle w:val="ListParagraph"/>
        <w:jc w:val="both"/>
        <w:rPr>
          <w:rFonts w:cstheme="minorHAnsi"/>
          <w:lang w:val="en-US"/>
        </w:rPr>
      </w:pPr>
    </w:p>
    <w:p w14:paraId="4A79C6CF" w14:textId="3CCCCBC4" w:rsidR="00FC391C" w:rsidRPr="00CA4258" w:rsidRDefault="00FC391C" w:rsidP="00E17F49">
      <w:pPr>
        <w:pStyle w:val="ListParagraph"/>
        <w:jc w:val="both"/>
        <w:rPr>
          <w:rFonts w:cstheme="minorHAnsi"/>
          <w:lang w:val="en-US"/>
        </w:rPr>
      </w:pPr>
    </w:p>
    <w:p w14:paraId="17B1EC82" w14:textId="1FCAE396" w:rsidR="00FC391C" w:rsidRPr="00CA4258" w:rsidRDefault="00FC391C" w:rsidP="00E17F49">
      <w:pPr>
        <w:pStyle w:val="ListParagraph"/>
        <w:jc w:val="both"/>
        <w:rPr>
          <w:rFonts w:cstheme="minorHAnsi"/>
          <w:lang w:val="en-US"/>
        </w:rPr>
      </w:pPr>
    </w:p>
    <w:p w14:paraId="4589B959" w14:textId="4F986C97" w:rsidR="00FC391C" w:rsidRPr="00CA4258" w:rsidRDefault="00FC391C" w:rsidP="00E17F49">
      <w:pPr>
        <w:pStyle w:val="ListParagraph"/>
        <w:jc w:val="both"/>
        <w:rPr>
          <w:rFonts w:cstheme="minorHAnsi"/>
          <w:lang w:val="en-US"/>
        </w:rPr>
      </w:pPr>
    </w:p>
    <w:p w14:paraId="258AADDB" w14:textId="543C6B98" w:rsidR="00FC391C" w:rsidRPr="00CA4258" w:rsidRDefault="00FC391C" w:rsidP="00E17F49">
      <w:pPr>
        <w:pStyle w:val="ListParagraph"/>
        <w:jc w:val="both"/>
        <w:rPr>
          <w:rFonts w:cstheme="minorHAnsi"/>
          <w:lang w:val="en-US"/>
        </w:rPr>
      </w:pPr>
    </w:p>
    <w:p w14:paraId="2CF89989" w14:textId="5826E526" w:rsidR="00FC391C" w:rsidRPr="00CA4258" w:rsidRDefault="00FC391C" w:rsidP="00E17F49">
      <w:pPr>
        <w:pStyle w:val="ListParagraph"/>
        <w:jc w:val="both"/>
        <w:rPr>
          <w:rFonts w:cstheme="minorHAnsi"/>
          <w:lang w:val="en-US"/>
        </w:rPr>
      </w:pPr>
    </w:p>
    <w:p w14:paraId="6731CE79" w14:textId="7CCAF8D5" w:rsidR="00FC391C" w:rsidRPr="00CA4258" w:rsidRDefault="00FC391C" w:rsidP="00E17F49">
      <w:pPr>
        <w:pStyle w:val="ListParagraph"/>
        <w:jc w:val="both"/>
        <w:rPr>
          <w:rFonts w:cstheme="minorHAnsi"/>
          <w:lang w:val="en-US"/>
        </w:rPr>
      </w:pPr>
    </w:p>
    <w:p w14:paraId="11B8ED68" w14:textId="7E786327" w:rsidR="00FC391C" w:rsidRPr="00CA4258" w:rsidRDefault="00FC391C" w:rsidP="00E17F49">
      <w:pPr>
        <w:pStyle w:val="ListParagraph"/>
        <w:jc w:val="both"/>
        <w:rPr>
          <w:rFonts w:cstheme="minorHAnsi"/>
          <w:lang w:val="en-US"/>
        </w:rPr>
      </w:pPr>
    </w:p>
    <w:p w14:paraId="6B80CE18" w14:textId="476F6388" w:rsidR="00FC391C" w:rsidRPr="00CA4258" w:rsidRDefault="00FC391C" w:rsidP="00E17F49">
      <w:pPr>
        <w:pStyle w:val="ListParagraph"/>
        <w:jc w:val="both"/>
        <w:rPr>
          <w:rFonts w:cstheme="minorHAnsi"/>
          <w:lang w:val="en-US"/>
        </w:rPr>
      </w:pPr>
    </w:p>
    <w:p w14:paraId="174A3924" w14:textId="157EE0AA" w:rsidR="00FC391C" w:rsidRPr="00CA4258" w:rsidRDefault="00FC391C" w:rsidP="00E17F49">
      <w:pPr>
        <w:pStyle w:val="ListParagraph"/>
        <w:jc w:val="both"/>
        <w:rPr>
          <w:rFonts w:cstheme="minorHAnsi"/>
          <w:lang w:val="en-US"/>
        </w:rPr>
      </w:pPr>
    </w:p>
    <w:p w14:paraId="3F7D9148" w14:textId="4F3B417C" w:rsidR="00FC391C" w:rsidRPr="00CA4258" w:rsidRDefault="00FC391C" w:rsidP="00E17F49">
      <w:pPr>
        <w:pStyle w:val="ListParagraph"/>
        <w:jc w:val="both"/>
        <w:rPr>
          <w:rFonts w:cstheme="minorHAnsi"/>
          <w:lang w:val="en-US"/>
        </w:rPr>
      </w:pPr>
    </w:p>
    <w:p w14:paraId="2F4C1315" w14:textId="1484C8B9" w:rsidR="00FC391C" w:rsidRPr="00CA4258" w:rsidRDefault="00FC391C" w:rsidP="00E17F49">
      <w:pPr>
        <w:pStyle w:val="ListParagraph"/>
        <w:jc w:val="both"/>
        <w:rPr>
          <w:rFonts w:cstheme="minorHAnsi"/>
          <w:lang w:val="en-US"/>
        </w:rPr>
      </w:pPr>
    </w:p>
    <w:p w14:paraId="45152E9C" w14:textId="58A9E280" w:rsidR="00FC391C" w:rsidRPr="00CA4258" w:rsidRDefault="00FC391C" w:rsidP="00E17F49">
      <w:pPr>
        <w:pStyle w:val="ListParagraph"/>
        <w:jc w:val="both"/>
        <w:rPr>
          <w:rFonts w:cstheme="minorHAnsi"/>
          <w:lang w:val="en-US"/>
        </w:rPr>
      </w:pPr>
    </w:p>
    <w:p w14:paraId="08631B73" w14:textId="5D20C12D" w:rsidR="00FC391C" w:rsidRPr="00CA4258" w:rsidRDefault="00FC391C" w:rsidP="00E17F49">
      <w:pPr>
        <w:pStyle w:val="ListParagraph"/>
        <w:jc w:val="both"/>
        <w:rPr>
          <w:rFonts w:cstheme="minorHAnsi"/>
          <w:lang w:val="en-US"/>
        </w:rPr>
      </w:pPr>
    </w:p>
    <w:p w14:paraId="4C9FB03E" w14:textId="25390CA6" w:rsidR="00FC391C" w:rsidRPr="00CA4258" w:rsidRDefault="00FC391C" w:rsidP="00E17F49">
      <w:pPr>
        <w:pStyle w:val="ListParagraph"/>
        <w:jc w:val="both"/>
        <w:rPr>
          <w:rFonts w:cstheme="minorHAnsi"/>
          <w:lang w:val="en-US"/>
        </w:rPr>
      </w:pPr>
    </w:p>
    <w:p w14:paraId="18A6F2C8" w14:textId="57BC9827" w:rsidR="00FC391C" w:rsidRPr="00CA4258" w:rsidRDefault="00FC391C" w:rsidP="00E17F49">
      <w:pPr>
        <w:pStyle w:val="ListParagraph"/>
        <w:jc w:val="both"/>
        <w:rPr>
          <w:rFonts w:cstheme="minorHAnsi"/>
          <w:lang w:val="en-US"/>
        </w:rPr>
      </w:pPr>
    </w:p>
    <w:p w14:paraId="79260487" w14:textId="4288B29E" w:rsidR="00FC391C" w:rsidRPr="00CA4258" w:rsidRDefault="00FC391C" w:rsidP="00E17F49">
      <w:pPr>
        <w:pStyle w:val="ListParagraph"/>
        <w:jc w:val="both"/>
        <w:rPr>
          <w:rFonts w:cstheme="minorHAnsi"/>
          <w:lang w:val="en-US"/>
        </w:rPr>
      </w:pPr>
    </w:p>
    <w:p w14:paraId="11392FBE" w14:textId="59E9456B" w:rsidR="00FC391C" w:rsidRPr="00CA4258" w:rsidRDefault="00FC391C" w:rsidP="00E17F49">
      <w:pPr>
        <w:pStyle w:val="ListParagraph"/>
        <w:jc w:val="both"/>
        <w:rPr>
          <w:rFonts w:cstheme="minorHAnsi"/>
          <w:lang w:val="en-US"/>
        </w:rPr>
      </w:pPr>
    </w:p>
    <w:p w14:paraId="6518F8F4" w14:textId="0A1395BD" w:rsidR="00FC391C" w:rsidRPr="00CA4258" w:rsidRDefault="00FC391C" w:rsidP="00E17F49">
      <w:pPr>
        <w:pStyle w:val="ListParagraph"/>
        <w:jc w:val="both"/>
        <w:rPr>
          <w:rFonts w:cstheme="minorHAnsi"/>
          <w:lang w:val="en-US"/>
        </w:rPr>
      </w:pPr>
    </w:p>
    <w:p w14:paraId="2C64391F" w14:textId="1BF01C5A" w:rsidR="00FC391C" w:rsidRPr="00CA4258" w:rsidRDefault="00FC391C" w:rsidP="00E17F49">
      <w:pPr>
        <w:pStyle w:val="ListParagraph"/>
        <w:jc w:val="both"/>
        <w:rPr>
          <w:rFonts w:cstheme="minorHAnsi"/>
          <w:lang w:val="en-US"/>
        </w:rPr>
      </w:pPr>
    </w:p>
    <w:p w14:paraId="657C641D" w14:textId="701987F2" w:rsidR="00FC391C" w:rsidRPr="00CA4258" w:rsidRDefault="00FC391C" w:rsidP="00E17F49">
      <w:pPr>
        <w:pStyle w:val="ListParagraph"/>
        <w:jc w:val="both"/>
        <w:rPr>
          <w:rFonts w:cstheme="minorHAnsi"/>
          <w:lang w:val="en-US"/>
        </w:rPr>
      </w:pPr>
    </w:p>
    <w:p w14:paraId="1E813FD5" w14:textId="5F7A9E07" w:rsidR="00FC391C" w:rsidRPr="00CA4258" w:rsidRDefault="00FC391C" w:rsidP="00E17F49">
      <w:pPr>
        <w:pStyle w:val="ListParagraph"/>
        <w:jc w:val="both"/>
        <w:rPr>
          <w:rFonts w:cstheme="minorHAnsi"/>
          <w:lang w:val="en-US"/>
        </w:rPr>
      </w:pPr>
    </w:p>
    <w:p w14:paraId="7E0D4F9A" w14:textId="5FB3B7B6" w:rsidR="00FC391C" w:rsidRPr="00CA4258" w:rsidRDefault="00FC391C" w:rsidP="00E17F49">
      <w:pPr>
        <w:pStyle w:val="ListParagraph"/>
        <w:jc w:val="both"/>
        <w:rPr>
          <w:rFonts w:cstheme="minorHAnsi"/>
          <w:lang w:val="en-US"/>
        </w:rPr>
      </w:pPr>
    </w:p>
    <w:p w14:paraId="0C9BA932" w14:textId="4AB6A21A" w:rsidR="00FC391C" w:rsidRPr="00CA4258" w:rsidRDefault="00FC391C" w:rsidP="00E17F49">
      <w:pPr>
        <w:pStyle w:val="ListParagraph"/>
        <w:jc w:val="both"/>
        <w:rPr>
          <w:rFonts w:cstheme="minorHAnsi"/>
          <w:lang w:val="en-US"/>
        </w:rPr>
      </w:pPr>
    </w:p>
    <w:p w14:paraId="5B75AF76" w14:textId="4CD930E9" w:rsidR="00FC391C" w:rsidRPr="00CA4258" w:rsidRDefault="00FC391C" w:rsidP="00E17F49">
      <w:pPr>
        <w:pStyle w:val="ListParagraph"/>
        <w:jc w:val="both"/>
        <w:rPr>
          <w:rFonts w:cstheme="minorHAnsi"/>
          <w:lang w:val="en-US"/>
        </w:rPr>
      </w:pPr>
    </w:p>
    <w:p w14:paraId="43363BD4" w14:textId="12A1FE0C" w:rsidR="00FC391C" w:rsidRPr="00CA4258" w:rsidRDefault="00FC391C" w:rsidP="00E17F49">
      <w:pPr>
        <w:pStyle w:val="ListParagraph"/>
        <w:jc w:val="both"/>
        <w:rPr>
          <w:rFonts w:cstheme="minorHAnsi"/>
          <w:lang w:val="en-US"/>
        </w:rPr>
      </w:pPr>
    </w:p>
    <w:p w14:paraId="6B9BD784" w14:textId="54A7D5E4" w:rsidR="00FC391C" w:rsidRPr="00CA4258" w:rsidRDefault="00FC391C" w:rsidP="00E17F49">
      <w:pPr>
        <w:pStyle w:val="ListParagraph"/>
        <w:jc w:val="both"/>
        <w:rPr>
          <w:rFonts w:cstheme="minorHAnsi"/>
          <w:lang w:val="en-US"/>
        </w:rPr>
      </w:pPr>
    </w:p>
    <w:p w14:paraId="45C57E3E" w14:textId="4488F860" w:rsidR="00FC391C" w:rsidRPr="00CA4258" w:rsidRDefault="00FC391C" w:rsidP="00E17F49">
      <w:pPr>
        <w:pStyle w:val="ListParagraph"/>
        <w:jc w:val="both"/>
        <w:rPr>
          <w:rFonts w:cstheme="minorHAnsi"/>
          <w:lang w:val="en-US"/>
        </w:rPr>
      </w:pPr>
    </w:p>
    <w:p w14:paraId="55AD4B46" w14:textId="742D9272" w:rsidR="00FC391C" w:rsidRPr="00CA4258" w:rsidRDefault="00FC391C" w:rsidP="00E17F49">
      <w:pPr>
        <w:pStyle w:val="ListParagraph"/>
        <w:jc w:val="both"/>
        <w:rPr>
          <w:rFonts w:cstheme="minorHAnsi"/>
          <w:lang w:val="en-US"/>
        </w:rPr>
      </w:pPr>
    </w:p>
    <w:p w14:paraId="13580D56" w14:textId="340461B4" w:rsidR="00FC391C" w:rsidRPr="00CA4258" w:rsidRDefault="00FC391C" w:rsidP="00E17F49">
      <w:pPr>
        <w:pStyle w:val="ListParagraph"/>
        <w:jc w:val="both"/>
        <w:rPr>
          <w:rFonts w:cstheme="minorHAnsi"/>
          <w:lang w:val="en-US"/>
        </w:rPr>
      </w:pPr>
    </w:p>
    <w:p w14:paraId="2724F87B" w14:textId="505D421A" w:rsidR="00FC391C" w:rsidRPr="00CA4258" w:rsidRDefault="00FC391C" w:rsidP="00E17F49">
      <w:pPr>
        <w:pStyle w:val="ListParagraph"/>
        <w:jc w:val="both"/>
        <w:rPr>
          <w:rFonts w:cstheme="minorHAnsi"/>
          <w:lang w:val="en-US"/>
        </w:rPr>
      </w:pPr>
    </w:p>
    <w:p w14:paraId="1B6255FF" w14:textId="77777777" w:rsidR="00CA4258" w:rsidRPr="00A86EFD" w:rsidRDefault="00CA4258" w:rsidP="00E17F49">
      <w:pPr>
        <w:pStyle w:val="NormalWeb"/>
        <w:spacing w:before="0" w:beforeAutospacing="0" w:after="0" w:afterAutospacing="0"/>
        <w:jc w:val="both"/>
        <w:rPr>
          <w:rFonts w:asciiTheme="minorHAnsi" w:hAnsiTheme="minorHAnsi" w:cstheme="minorHAnsi"/>
          <w:color w:val="0E101A"/>
          <w:sz w:val="36"/>
          <w:szCs w:val="36"/>
        </w:rPr>
      </w:pPr>
      <w:r w:rsidRPr="00A86EFD">
        <w:rPr>
          <w:rFonts w:asciiTheme="minorHAnsi" w:hAnsiTheme="minorHAnsi" w:cstheme="minorHAnsi"/>
          <w:color w:val="0E101A"/>
          <w:sz w:val="36"/>
          <w:szCs w:val="36"/>
        </w:rPr>
        <w:t>Abstract: </w:t>
      </w:r>
    </w:p>
    <w:p w14:paraId="2689E9C3" w14:textId="77777777" w:rsidR="00CA4258" w:rsidRPr="003E6E56" w:rsidRDefault="00CA4258" w:rsidP="00E17F49">
      <w:pPr>
        <w:pStyle w:val="NormalWeb"/>
        <w:spacing w:before="0" w:beforeAutospacing="0" w:after="0" w:afterAutospacing="0"/>
        <w:jc w:val="both"/>
        <w:rPr>
          <w:rFonts w:asciiTheme="minorHAnsi" w:hAnsiTheme="minorHAnsi" w:cstheme="minorHAnsi"/>
          <w:color w:val="0E101A"/>
        </w:rPr>
      </w:pPr>
      <w:r w:rsidRPr="003E6E56">
        <w:rPr>
          <w:rFonts w:asciiTheme="minorHAnsi" w:hAnsiTheme="minorHAnsi" w:cstheme="minorHAnsi"/>
          <w:color w:val="0E101A"/>
        </w:rPr>
        <w:t> </w:t>
      </w:r>
    </w:p>
    <w:p w14:paraId="13D99451" w14:textId="14549BC9" w:rsidR="00CA4258" w:rsidRPr="003E6E56" w:rsidDel="002D7E56" w:rsidRDefault="002D7E56" w:rsidP="00E17F49">
      <w:pPr>
        <w:pStyle w:val="NormalWeb"/>
        <w:spacing w:before="0" w:beforeAutospacing="0" w:after="0" w:afterAutospacing="0"/>
        <w:jc w:val="both"/>
        <w:rPr>
          <w:del w:id="0" w:author="HImanshu Himan" w:date="2021-07-15T09:35:00Z"/>
          <w:rFonts w:asciiTheme="minorHAnsi" w:hAnsiTheme="minorHAnsi" w:cstheme="minorHAnsi"/>
          <w:color w:val="0E101A"/>
          <w:sz w:val="22"/>
          <w:szCs w:val="22"/>
        </w:rPr>
      </w:pPr>
      <w:ins w:id="1" w:author="HImanshu Himan" w:date="2021-07-15T09:35:00Z">
        <w:r w:rsidRPr="003E6E56">
          <w:rPr>
            <w:rStyle w:val="Emphasis"/>
            <w:rFonts w:asciiTheme="minorHAnsi" w:hAnsiTheme="minorHAnsi" w:cstheme="minorHAnsi"/>
            <w:color w:val="0E101A"/>
            <w:sz w:val="22"/>
            <w:szCs w:val="22"/>
            <w:rPrChange w:id="2" w:author="HImanshu Himan" w:date="2021-07-15T09:37:00Z">
              <w:rPr>
                <w:rStyle w:val="Emphasis"/>
                <w:color w:val="0E101A"/>
              </w:rPr>
            </w:rPrChange>
          </w:rPr>
          <w:t>COVID-19</w:t>
        </w:r>
        <w:r w:rsidRPr="003E6E56">
          <w:rPr>
            <w:rFonts w:asciiTheme="minorHAnsi" w:hAnsiTheme="minorHAnsi" w:cstheme="minorHAnsi"/>
            <w:sz w:val="22"/>
            <w:szCs w:val="22"/>
            <w:rPrChange w:id="3" w:author="HImanshu Himan" w:date="2021-07-15T09:37:00Z">
              <w:rPr/>
            </w:rPrChange>
          </w:rPr>
          <w:t xml:space="preserve"> was declared a global pandemic on 11 March 2020; since </w:t>
        </w:r>
        <w:proofErr w:type="gramStart"/>
        <w:r w:rsidRPr="003E6E56">
          <w:rPr>
            <w:rFonts w:asciiTheme="minorHAnsi" w:hAnsiTheme="minorHAnsi" w:cstheme="minorHAnsi"/>
            <w:sz w:val="22"/>
            <w:szCs w:val="22"/>
            <w:rPrChange w:id="4" w:author="HImanshu Himan" w:date="2021-07-15T09:37:00Z">
              <w:rPr/>
            </w:rPrChange>
          </w:rPr>
          <w:t>then</w:t>
        </w:r>
        <w:proofErr w:type="gramEnd"/>
        <w:r w:rsidRPr="003E6E56">
          <w:rPr>
            <w:rFonts w:asciiTheme="minorHAnsi" w:hAnsiTheme="minorHAnsi" w:cstheme="minorHAnsi"/>
            <w:sz w:val="22"/>
            <w:szCs w:val="22"/>
            <w:rPrChange w:id="5" w:author="HImanshu Himan" w:date="2021-07-15T09:37:00Z">
              <w:rPr/>
            </w:rPrChange>
          </w:rPr>
          <w:t xml:space="preserve"> much technological advancement is already in place to identify COVID-19 patients. We present a COVID-19 cough classifier that would help in contactless detection of COVID-19 patients by analysing their audio cough samples. The report demonstrates five machine learning classification models and combines those models into an ensemble model with 26 dominant features. The proposed method has been examined on both COVID-19 positive and healthy individuals' cough recordings. The results are promising, scoring accuracy of 99.3%, a sensitivity of 99% on validation data with an Area under </w:t>
        </w:r>
      </w:ins>
      <w:ins w:id="6" w:author="HImanshu Himan" w:date="2021-07-15T09:36:00Z">
        <w:r w:rsidR="00F824F8" w:rsidRPr="003E6E56">
          <w:rPr>
            <w:rFonts w:asciiTheme="minorHAnsi" w:hAnsiTheme="minorHAnsi" w:cstheme="minorHAnsi"/>
            <w:rPrChange w:id="7" w:author="HImanshu Himan" w:date="2021-07-15T09:37:00Z">
              <w:rPr/>
            </w:rPrChange>
          </w:rPr>
          <w:t xml:space="preserve">the </w:t>
        </w:r>
      </w:ins>
      <w:ins w:id="8" w:author="HImanshu Himan" w:date="2021-07-15T09:35:00Z">
        <w:r w:rsidRPr="003E6E56">
          <w:rPr>
            <w:rFonts w:asciiTheme="minorHAnsi" w:hAnsiTheme="minorHAnsi" w:cstheme="minorHAnsi"/>
            <w:sz w:val="22"/>
            <w:szCs w:val="22"/>
            <w:rPrChange w:id="9" w:author="HImanshu Himan" w:date="2021-07-15T09:37:00Z">
              <w:rPr/>
            </w:rPrChange>
          </w:rPr>
          <w:t>ROC curve</w:t>
        </w:r>
      </w:ins>
      <w:ins w:id="10" w:author="HImanshu Himan" w:date="2021-07-15T09:36:00Z">
        <w:r w:rsidR="00F824F8" w:rsidRPr="003E6E56">
          <w:rPr>
            <w:rFonts w:asciiTheme="minorHAnsi" w:hAnsiTheme="minorHAnsi" w:cstheme="minorHAnsi"/>
            <w:rPrChange w:id="11" w:author="HImanshu Himan" w:date="2021-07-15T09:37:00Z">
              <w:rPr/>
            </w:rPrChange>
          </w:rPr>
          <w:t xml:space="preserve"> </w:t>
        </w:r>
      </w:ins>
      <w:ins w:id="12" w:author="HImanshu Himan" w:date="2021-07-15T09:35:00Z">
        <w:r w:rsidRPr="003E6E56">
          <w:rPr>
            <w:rFonts w:asciiTheme="minorHAnsi" w:hAnsiTheme="minorHAnsi" w:cstheme="minorHAnsi"/>
            <w:sz w:val="22"/>
            <w:szCs w:val="22"/>
            <w:rPrChange w:id="13" w:author="HImanshu Himan" w:date="2021-07-15T09:37:00Z">
              <w:rPr/>
            </w:rPrChange>
          </w:rPr>
          <w:t>of 0.97, all while maintaining interpretability.</w:t>
        </w:r>
      </w:ins>
      <w:del w:id="14" w:author="HImanshu Himan" w:date="2021-07-15T09:35:00Z">
        <w:r w:rsidR="00CA4258" w:rsidRPr="003E6E56" w:rsidDel="002D7E56">
          <w:rPr>
            <w:rStyle w:val="Emphasis"/>
            <w:rFonts w:cstheme="minorHAnsi"/>
            <w:color w:val="0E101A"/>
          </w:rPr>
          <w:delText>COVID-19</w:delText>
        </w:r>
        <w:r w:rsidR="00CA4258" w:rsidRPr="003E6E56" w:rsidDel="002D7E56">
          <w:rPr>
            <w:rFonts w:cstheme="minorHAnsi"/>
            <w:color w:val="0E101A"/>
          </w:rPr>
          <w:delText> continues to be a global pandemic, and much technological intervention is already in place to identify COVID-19 patients.</w:delText>
        </w:r>
      </w:del>
      <w:del w:id="15" w:author="HImanshu Himan" w:date="2021-07-15T08:48:00Z">
        <w:r w:rsidR="00CA4258" w:rsidRPr="003E6E56" w:rsidDel="001F420F">
          <w:rPr>
            <w:rFonts w:cstheme="minorHAnsi"/>
            <w:color w:val="0E101A"/>
          </w:rPr>
          <w:delText xml:space="preserve"> </w:delText>
        </w:r>
      </w:del>
      <w:del w:id="16" w:author="HImanshu Himan" w:date="2021-07-15T08:49:00Z">
        <w:r w:rsidR="00CA4258" w:rsidRPr="003E6E56" w:rsidDel="001F420F">
          <w:rPr>
            <w:rFonts w:cstheme="minorHAnsi"/>
            <w:color w:val="0E101A"/>
          </w:rPr>
          <w:delText xml:space="preserve">The paper focuses on the </w:delText>
        </w:r>
      </w:del>
      <w:del w:id="17" w:author="HImanshu Himan" w:date="2021-07-15T09:35:00Z">
        <w:r w:rsidR="00CA4258" w:rsidRPr="003E6E56" w:rsidDel="002D7E56">
          <w:rPr>
            <w:rFonts w:cstheme="minorHAnsi"/>
            <w:color w:val="0E101A"/>
          </w:rPr>
          <w:delText>contactless detection of COVID-19 patients by analy</w:delText>
        </w:r>
        <w:r w:rsidR="00CC46FB" w:rsidRPr="003E6E56" w:rsidDel="002D7E56">
          <w:rPr>
            <w:rFonts w:cstheme="minorHAnsi"/>
            <w:color w:val="0E101A"/>
          </w:rPr>
          <w:delText>s</w:delText>
        </w:r>
        <w:r w:rsidR="00CA4258" w:rsidRPr="003E6E56" w:rsidDel="002D7E56">
          <w:rPr>
            <w:rFonts w:cstheme="minorHAnsi"/>
            <w:color w:val="0E101A"/>
          </w:rPr>
          <w:delText>ing their audio cough samples. The report demonstrates five machine learning classification models and combines those models into an ensemble model with 26 dominant features. The initial results will be forming part of a larger project of developing suitable interfaces. Such devices can reduce the workload on frontline workers and provide an efficient way to manage the resources and time of healthcare professionals. The proposed method has been tested on cough audios, both COVID-19 positive and healthy individuals. The results are promising, scoring accuracy of 99.3% and sensitivity of 99% on validation data, all while maintaining interpretability.</w:delText>
        </w:r>
      </w:del>
    </w:p>
    <w:p w14:paraId="1D1B9CED" w14:textId="78AAE7FF" w:rsidR="00CA4258" w:rsidRDefault="00CA4258" w:rsidP="00E17F49">
      <w:pPr>
        <w:pStyle w:val="NormalWeb"/>
        <w:spacing w:before="0" w:beforeAutospacing="0" w:after="0" w:afterAutospacing="0"/>
        <w:jc w:val="both"/>
        <w:rPr>
          <w:ins w:id="18" w:author="HImanshu Himan" w:date="2021-07-15T09:37:00Z"/>
          <w:rFonts w:asciiTheme="minorHAnsi" w:hAnsiTheme="minorHAnsi" w:cstheme="minorHAnsi"/>
          <w:color w:val="0E101A"/>
          <w:sz w:val="22"/>
          <w:szCs w:val="22"/>
        </w:rPr>
      </w:pPr>
      <w:r w:rsidRPr="003E6E56">
        <w:rPr>
          <w:rFonts w:asciiTheme="minorHAnsi" w:hAnsiTheme="minorHAnsi" w:cstheme="minorHAnsi"/>
          <w:color w:val="0E101A"/>
          <w:sz w:val="22"/>
          <w:szCs w:val="22"/>
        </w:rPr>
        <w:t> </w:t>
      </w:r>
    </w:p>
    <w:p w14:paraId="4F9323F0" w14:textId="77777777" w:rsidR="003E6E56" w:rsidRPr="003E6E56" w:rsidRDefault="003E6E56" w:rsidP="00E17F49">
      <w:pPr>
        <w:pStyle w:val="NormalWeb"/>
        <w:spacing w:before="0" w:beforeAutospacing="0" w:after="0" w:afterAutospacing="0"/>
        <w:jc w:val="both"/>
        <w:rPr>
          <w:rFonts w:asciiTheme="minorHAnsi" w:hAnsiTheme="minorHAnsi" w:cstheme="minorHAnsi"/>
          <w:color w:val="0E101A"/>
          <w:sz w:val="22"/>
          <w:szCs w:val="22"/>
        </w:rPr>
      </w:pPr>
    </w:p>
    <w:p w14:paraId="475FFE19" w14:textId="77777777" w:rsidR="00CA4258" w:rsidRPr="003E6E56" w:rsidRDefault="00CA4258" w:rsidP="00E17F49">
      <w:pPr>
        <w:pStyle w:val="NormalWeb"/>
        <w:spacing w:before="0" w:beforeAutospacing="0" w:after="0" w:afterAutospacing="0"/>
        <w:jc w:val="both"/>
        <w:rPr>
          <w:rFonts w:asciiTheme="minorHAnsi" w:hAnsiTheme="minorHAnsi" w:cstheme="minorHAnsi"/>
          <w:color w:val="0E101A"/>
          <w:sz w:val="36"/>
          <w:szCs w:val="36"/>
        </w:rPr>
      </w:pPr>
      <w:r w:rsidRPr="003E6E56">
        <w:rPr>
          <w:rFonts w:asciiTheme="minorHAnsi" w:hAnsiTheme="minorHAnsi" w:cstheme="minorHAnsi"/>
          <w:color w:val="0E101A"/>
          <w:sz w:val="36"/>
          <w:szCs w:val="36"/>
        </w:rPr>
        <w:t>Introduction:</w:t>
      </w:r>
    </w:p>
    <w:p w14:paraId="48A3E24B" w14:textId="77777777" w:rsidR="00CA4258" w:rsidRPr="003E6E56" w:rsidRDefault="00CA4258" w:rsidP="00E17F49">
      <w:pPr>
        <w:pStyle w:val="NormalWeb"/>
        <w:spacing w:before="0" w:beforeAutospacing="0" w:after="0" w:afterAutospacing="0"/>
        <w:jc w:val="both"/>
        <w:rPr>
          <w:rFonts w:asciiTheme="minorHAnsi" w:hAnsiTheme="minorHAnsi" w:cstheme="minorHAnsi"/>
          <w:color w:val="0E101A"/>
        </w:rPr>
      </w:pPr>
      <w:r w:rsidRPr="003E6E56">
        <w:rPr>
          <w:rFonts w:asciiTheme="minorHAnsi" w:hAnsiTheme="minorHAnsi" w:cstheme="minorHAnsi"/>
          <w:color w:val="0E101A"/>
        </w:rPr>
        <w:t> </w:t>
      </w:r>
    </w:p>
    <w:p w14:paraId="522D2F96" w14:textId="1805FF5B" w:rsidR="00CA4258" w:rsidRPr="003E6E56" w:rsidRDefault="00CA4258" w:rsidP="00E17F49">
      <w:pPr>
        <w:pStyle w:val="NormalWeb"/>
        <w:spacing w:before="0" w:beforeAutospacing="0" w:after="0" w:afterAutospacing="0"/>
        <w:jc w:val="both"/>
        <w:rPr>
          <w:rFonts w:asciiTheme="minorHAnsi" w:hAnsiTheme="minorHAnsi" w:cstheme="minorHAnsi"/>
          <w:color w:val="0E101A"/>
          <w:sz w:val="22"/>
          <w:szCs w:val="22"/>
        </w:rPr>
      </w:pPr>
      <w:r w:rsidRPr="003E6E56">
        <w:rPr>
          <w:rFonts w:asciiTheme="minorHAnsi" w:hAnsiTheme="minorHAnsi" w:cstheme="minorHAnsi"/>
          <w:color w:val="0E101A"/>
          <w:sz w:val="22"/>
          <w:szCs w:val="22"/>
        </w:rPr>
        <w:t xml:space="preserve">On </w:t>
      </w:r>
      <w:del w:id="19" w:author="HImanshu Himan" w:date="2021-07-15T09:36:00Z">
        <w:r w:rsidRPr="003E6E56" w:rsidDel="00BA686C">
          <w:rPr>
            <w:rFonts w:asciiTheme="minorHAnsi" w:hAnsiTheme="minorHAnsi" w:cstheme="minorHAnsi"/>
            <w:color w:val="0E101A"/>
            <w:sz w:val="22"/>
            <w:szCs w:val="22"/>
          </w:rPr>
          <w:delText>Mar 11</w:delText>
        </w:r>
      </w:del>
      <w:ins w:id="20" w:author="HImanshu Himan" w:date="2021-07-15T09:36:00Z">
        <w:r w:rsidR="00BA686C" w:rsidRPr="003E6E56">
          <w:rPr>
            <w:rFonts w:asciiTheme="minorHAnsi" w:hAnsiTheme="minorHAnsi" w:cstheme="minorHAnsi"/>
            <w:color w:val="0E101A"/>
            <w:sz w:val="22"/>
            <w:szCs w:val="22"/>
          </w:rPr>
          <w:t>11 March</w:t>
        </w:r>
      </w:ins>
      <w:r w:rsidRPr="003E6E56">
        <w:rPr>
          <w:rFonts w:asciiTheme="minorHAnsi" w:hAnsiTheme="minorHAnsi" w:cstheme="minorHAnsi"/>
          <w:color w:val="0E101A"/>
          <w:sz w:val="22"/>
          <w:szCs w:val="22"/>
        </w:rPr>
        <w:t xml:space="preserve"> 2020, World Health Organization (WHO) declared COVID-19 a global pandemic. COVID-19 is caused by SARS-CoV-2(Severe Acute Respiratory Syndrome Corona-Virus). It starts by infecting the mucous membranes within the throat and moves down the respiratory tract leading to the lungs, with coughing being a common symptom [1]. Cough sound contains underutili</w:t>
      </w:r>
      <w:r w:rsidR="00CC46FB" w:rsidRPr="003E6E56">
        <w:rPr>
          <w:rFonts w:asciiTheme="minorHAnsi" w:hAnsiTheme="minorHAnsi" w:cstheme="minorHAnsi"/>
          <w:color w:val="0E101A"/>
          <w:sz w:val="22"/>
          <w:szCs w:val="22"/>
        </w:rPr>
        <w:t>s</w:t>
      </w:r>
      <w:r w:rsidRPr="003E6E56">
        <w:rPr>
          <w:rFonts w:asciiTheme="minorHAnsi" w:hAnsiTheme="minorHAnsi" w:cstheme="minorHAnsi"/>
          <w:color w:val="0E101A"/>
          <w:sz w:val="22"/>
          <w:szCs w:val="22"/>
        </w:rPr>
        <w:t xml:space="preserve">ed pulmonary health information which can be used for analysis. Until </w:t>
      </w:r>
      <w:del w:id="21" w:author="HImanshu Himan" w:date="2021-07-15T09:36:00Z">
        <w:r w:rsidRPr="003E6E56" w:rsidDel="00BA686C">
          <w:rPr>
            <w:rFonts w:asciiTheme="minorHAnsi" w:hAnsiTheme="minorHAnsi" w:cstheme="minorHAnsi"/>
            <w:color w:val="0E101A"/>
            <w:sz w:val="22"/>
            <w:szCs w:val="22"/>
          </w:rPr>
          <w:delText>Jun 16</w:delText>
        </w:r>
      </w:del>
      <w:ins w:id="22" w:author="HImanshu Himan" w:date="2021-07-15T09:36:00Z">
        <w:r w:rsidR="00BA686C" w:rsidRPr="003E6E56">
          <w:rPr>
            <w:rFonts w:asciiTheme="minorHAnsi" w:hAnsiTheme="minorHAnsi" w:cstheme="minorHAnsi"/>
            <w:color w:val="0E101A"/>
            <w:sz w:val="22"/>
            <w:szCs w:val="22"/>
          </w:rPr>
          <w:t>16 June</w:t>
        </w:r>
      </w:ins>
      <w:r w:rsidRPr="003E6E56">
        <w:rPr>
          <w:rFonts w:asciiTheme="minorHAnsi" w:hAnsiTheme="minorHAnsi" w:cstheme="minorHAnsi"/>
          <w:color w:val="0E101A"/>
          <w:sz w:val="22"/>
          <w:szCs w:val="22"/>
        </w:rPr>
        <w:t xml:space="preserve"> 2021, more than 177 million cases confirmed COVID-19 infections in more than 200 countries. Based on World Health Organization (WHO) statistics, close to 3.8 million people passed away after getting infected by the virus [2]. As we eagerly await new drug and vaccine discoveries, a highly effective method to regulate the deadly virus spread is frequent testing at scale to reduce transmission [3]. This has led to a dire necessity for screening and diagnostic solutions that can be implemented globally.</w:t>
      </w:r>
    </w:p>
    <w:p w14:paraId="2A876D41" w14:textId="77777777" w:rsidR="00CA4258" w:rsidRPr="003E6E56" w:rsidRDefault="00CA4258" w:rsidP="00E17F49">
      <w:pPr>
        <w:pStyle w:val="NormalWeb"/>
        <w:spacing w:before="0" w:beforeAutospacing="0" w:after="0" w:afterAutospacing="0"/>
        <w:jc w:val="both"/>
        <w:rPr>
          <w:rFonts w:asciiTheme="minorHAnsi" w:hAnsiTheme="minorHAnsi" w:cstheme="minorHAnsi"/>
          <w:color w:val="0E101A"/>
          <w:sz w:val="22"/>
          <w:szCs w:val="22"/>
        </w:rPr>
      </w:pPr>
      <w:r w:rsidRPr="003E6E56">
        <w:rPr>
          <w:rFonts w:asciiTheme="minorHAnsi" w:hAnsiTheme="minorHAnsi" w:cstheme="minorHAnsi"/>
          <w:color w:val="0E101A"/>
          <w:sz w:val="22"/>
          <w:szCs w:val="22"/>
        </w:rPr>
        <w:t> </w:t>
      </w:r>
    </w:p>
    <w:p w14:paraId="28770F56" w14:textId="77777777" w:rsidR="00CA4258" w:rsidRPr="003E6E56" w:rsidRDefault="00CA4258" w:rsidP="00E17F49">
      <w:pPr>
        <w:pStyle w:val="NormalWeb"/>
        <w:spacing w:before="0" w:beforeAutospacing="0" w:after="0" w:afterAutospacing="0"/>
        <w:jc w:val="both"/>
        <w:rPr>
          <w:rFonts w:asciiTheme="minorHAnsi" w:hAnsiTheme="minorHAnsi" w:cstheme="minorHAnsi"/>
          <w:color w:val="0E101A"/>
          <w:sz w:val="22"/>
          <w:szCs w:val="22"/>
        </w:rPr>
      </w:pPr>
      <w:r w:rsidRPr="003E6E56">
        <w:rPr>
          <w:rFonts w:asciiTheme="minorHAnsi" w:hAnsiTheme="minorHAnsi" w:cstheme="minorHAnsi"/>
          <w:color w:val="0E101A"/>
          <w:sz w:val="22"/>
          <w:szCs w:val="22"/>
        </w:rPr>
        <w:t xml:space="preserve">Methods like X-rays and Chest CT scans have been used to differentiate between COVID-19 and non COVID-19 patients [4]. Furthermore, these methods suggest that COVID-19 affects the respiratory system in a distinctive way [5]. </w:t>
      </w:r>
      <w:r w:rsidRPr="003E6E56">
        <w:rPr>
          <w:rFonts w:asciiTheme="minorHAnsi" w:hAnsiTheme="minorHAnsi" w:cstheme="minorHAnsi"/>
          <w:color w:val="0E101A"/>
          <w:sz w:val="22"/>
          <w:szCs w:val="22"/>
        </w:rPr>
        <w:lastRenderedPageBreak/>
        <w:t>Therefore, vital information about the respiratory system and the pathologies involved are carried in the cough sounds [6].            </w:t>
      </w:r>
    </w:p>
    <w:p w14:paraId="7A941CF9" w14:textId="77777777" w:rsidR="00CA4258" w:rsidRPr="003E6E56" w:rsidRDefault="00CA4258" w:rsidP="00E17F49">
      <w:pPr>
        <w:pStyle w:val="NormalWeb"/>
        <w:spacing w:before="0" w:beforeAutospacing="0" w:after="0" w:afterAutospacing="0"/>
        <w:jc w:val="both"/>
        <w:rPr>
          <w:rFonts w:asciiTheme="minorHAnsi" w:hAnsiTheme="minorHAnsi" w:cstheme="minorHAnsi"/>
          <w:color w:val="0E101A"/>
          <w:sz w:val="22"/>
          <w:szCs w:val="22"/>
        </w:rPr>
      </w:pPr>
      <w:r w:rsidRPr="003E6E56">
        <w:rPr>
          <w:rFonts w:asciiTheme="minorHAnsi" w:hAnsiTheme="minorHAnsi" w:cstheme="minorHAnsi"/>
          <w:color w:val="0E101A"/>
          <w:sz w:val="22"/>
          <w:szCs w:val="22"/>
        </w:rPr>
        <w:t> </w:t>
      </w:r>
    </w:p>
    <w:p w14:paraId="1F286848" w14:textId="6CFD0452" w:rsidR="00CA4258" w:rsidRPr="003E6E56" w:rsidRDefault="00CA4258" w:rsidP="00E17F49">
      <w:pPr>
        <w:pStyle w:val="NormalWeb"/>
        <w:spacing w:before="0" w:beforeAutospacing="0" w:after="0" w:afterAutospacing="0"/>
        <w:jc w:val="both"/>
        <w:rPr>
          <w:rFonts w:asciiTheme="minorHAnsi" w:hAnsiTheme="minorHAnsi" w:cstheme="minorHAnsi"/>
          <w:color w:val="0E101A"/>
          <w:sz w:val="22"/>
          <w:szCs w:val="22"/>
        </w:rPr>
      </w:pPr>
      <w:r w:rsidRPr="003E6E56">
        <w:rPr>
          <w:rFonts w:asciiTheme="minorHAnsi" w:hAnsiTheme="minorHAnsi" w:cstheme="minorHAnsi"/>
          <w:color w:val="0E101A"/>
          <w:sz w:val="22"/>
          <w:szCs w:val="22"/>
        </w:rPr>
        <w:t>AI has many applications in speech and audio analysis, which can be implemented in the screening and early discovery of the infected people process, which could help curb and decrease the number of infected people. A cough audio modelling can provide diagnostic leads by implementing various machine learning tools and algorithms with advanced feature extraction techniques and robust classification models. Given the requirement of identifying COVID-19 patients, Machine Learning algorithms are extensively used to distinguish between COVID-19 and non COVID-19 patients by analy</w:t>
      </w:r>
      <w:r w:rsidR="00CC46FB" w:rsidRPr="003E6E56">
        <w:rPr>
          <w:rFonts w:asciiTheme="minorHAnsi" w:hAnsiTheme="minorHAnsi" w:cstheme="minorHAnsi"/>
          <w:color w:val="0E101A"/>
          <w:sz w:val="22"/>
          <w:szCs w:val="22"/>
        </w:rPr>
        <w:t>s</w:t>
      </w:r>
      <w:r w:rsidRPr="003E6E56">
        <w:rPr>
          <w:rFonts w:asciiTheme="minorHAnsi" w:hAnsiTheme="minorHAnsi" w:cstheme="minorHAnsi"/>
          <w:color w:val="0E101A"/>
          <w:sz w:val="22"/>
          <w:szCs w:val="22"/>
        </w:rPr>
        <w:t>ing the cough patterns. This paper identifies the various characteristics/pattern of COVID-19 cough by performing specific feature extraction techniques.</w:t>
      </w:r>
    </w:p>
    <w:p w14:paraId="6C355451" w14:textId="77777777" w:rsidR="00CA4258" w:rsidRPr="003E6E56" w:rsidRDefault="00CA4258" w:rsidP="00E17F49">
      <w:pPr>
        <w:pStyle w:val="NormalWeb"/>
        <w:spacing w:before="0" w:beforeAutospacing="0" w:after="0" w:afterAutospacing="0"/>
        <w:jc w:val="both"/>
        <w:rPr>
          <w:rFonts w:asciiTheme="minorHAnsi" w:hAnsiTheme="minorHAnsi" w:cstheme="minorHAnsi"/>
          <w:color w:val="0E101A"/>
          <w:sz w:val="22"/>
          <w:szCs w:val="22"/>
        </w:rPr>
      </w:pPr>
      <w:r w:rsidRPr="003E6E56">
        <w:rPr>
          <w:rFonts w:asciiTheme="minorHAnsi" w:hAnsiTheme="minorHAnsi" w:cstheme="minorHAnsi"/>
          <w:color w:val="0E101A"/>
          <w:sz w:val="22"/>
          <w:szCs w:val="22"/>
        </w:rPr>
        <w:t> </w:t>
      </w:r>
    </w:p>
    <w:p w14:paraId="54F0902D" w14:textId="27A0E402" w:rsidR="00CA4258" w:rsidRPr="00CA4258" w:rsidRDefault="00A31907" w:rsidP="00E17F49">
      <w:pPr>
        <w:pStyle w:val="NormalWeb"/>
        <w:spacing w:before="0" w:beforeAutospacing="0" w:after="0" w:afterAutospacing="0"/>
        <w:jc w:val="both"/>
        <w:rPr>
          <w:rFonts w:asciiTheme="minorHAnsi" w:hAnsiTheme="minorHAnsi" w:cstheme="minorHAnsi"/>
          <w:color w:val="0E101A"/>
          <w:sz w:val="22"/>
          <w:szCs w:val="22"/>
        </w:rPr>
      </w:pPr>
      <w:r w:rsidRPr="003E6E56">
        <w:rPr>
          <w:rFonts w:asciiTheme="minorHAnsi" w:hAnsiTheme="minorHAnsi" w:cstheme="minorHAnsi"/>
          <w:color w:val="0E101A"/>
          <w:sz w:val="22"/>
          <w:szCs w:val="22"/>
        </w:rPr>
        <w:t>Implementing a classification algorithm and capable hardware can process cough audio to decrease the strain on the chemical</w:t>
      </w:r>
      <w:r>
        <w:rPr>
          <w:rFonts w:asciiTheme="minorHAnsi" w:hAnsiTheme="minorHAnsi" w:cstheme="minorHAnsi"/>
          <w:color w:val="0E101A"/>
          <w:sz w:val="22"/>
          <w:szCs w:val="22"/>
        </w:rPr>
        <w:t xml:space="preserve"> labs and avoid chemical and toxic waste</w:t>
      </w:r>
      <w:r w:rsidR="00CA4258" w:rsidRPr="00CA4258">
        <w:rPr>
          <w:rFonts w:asciiTheme="minorHAnsi" w:hAnsiTheme="minorHAnsi" w:cstheme="minorHAnsi"/>
          <w:color w:val="0E101A"/>
          <w:sz w:val="22"/>
          <w:szCs w:val="22"/>
        </w:rPr>
        <w:t>. Results can be displayed almost immediately with the help of machine learning classification algorithms. This paper presents cough audio processing from patients and analyses the waveforms based on different parameters to classify the audio into a COVID-19 patient or a healthy person. In the classification part, we use the five most interpretable machine learning classification algorithms and provide the 25 dominant features to these five classifiers to obtain the result and make an ensemble model that would be the most appropriate classifier for realistic implementation of COVID-19 cough detection.</w:t>
      </w:r>
    </w:p>
    <w:p w14:paraId="2BD7E5CA" w14:textId="77777777" w:rsidR="00CA4258" w:rsidRPr="00CA4258" w:rsidRDefault="00CA4258" w:rsidP="00E17F49">
      <w:pPr>
        <w:pStyle w:val="NormalWeb"/>
        <w:spacing w:before="0" w:beforeAutospacing="0" w:after="0" w:afterAutospacing="0"/>
        <w:jc w:val="both"/>
        <w:rPr>
          <w:rFonts w:asciiTheme="minorHAnsi" w:hAnsiTheme="minorHAnsi" w:cstheme="minorHAnsi"/>
          <w:color w:val="0E101A"/>
        </w:rPr>
      </w:pPr>
      <w:r w:rsidRPr="00CA4258">
        <w:rPr>
          <w:rFonts w:asciiTheme="minorHAnsi" w:hAnsiTheme="minorHAnsi" w:cstheme="minorHAnsi"/>
          <w:color w:val="0E101A"/>
        </w:rPr>
        <w:t> </w:t>
      </w:r>
    </w:p>
    <w:p w14:paraId="14974F40" w14:textId="77777777" w:rsidR="00CA4258" w:rsidRPr="00A86EFD" w:rsidRDefault="00CA4258" w:rsidP="00E17F49">
      <w:pPr>
        <w:pStyle w:val="NormalWeb"/>
        <w:spacing w:before="0" w:beforeAutospacing="0" w:after="0" w:afterAutospacing="0"/>
        <w:jc w:val="both"/>
        <w:rPr>
          <w:rFonts w:asciiTheme="minorHAnsi" w:hAnsiTheme="minorHAnsi" w:cstheme="minorHAnsi"/>
          <w:color w:val="0E101A"/>
          <w:sz w:val="36"/>
          <w:szCs w:val="36"/>
        </w:rPr>
      </w:pPr>
      <w:r w:rsidRPr="00A86EFD">
        <w:rPr>
          <w:rFonts w:asciiTheme="minorHAnsi" w:hAnsiTheme="minorHAnsi" w:cstheme="minorHAnsi"/>
          <w:color w:val="0E101A"/>
          <w:sz w:val="36"/>
          <w:szCs w:val="36"/>
        </w:rPr>
        <w:t>A Review of literature:</w:t>
      </w:r>
    </w:p>
    <w:p w14:paraId="0BC80E10" w14:textId="77777777" w:rsidR="00CA4258" w:rsidRPr="00CA4258" w:rsidRDefault="00CA4258" w:rsidP="00E17F49">
      <w:pPr>
        <w:pStyle w:val="NormalWeb"/>
        <w:spacing w:before="0" w:beforeAutospacing="0" w:after="0" w:afterAutospacing="0"/>
        <w:jc w:val="both"/>
        <w:rPr>
          <w:rFonts w:asciiTheme="minorHAnsi" w:hAnsiTheme="minorHAnsi" w:cstheme="minorHAnsi"/>
          <w:color w:val="0E101A"/>
        </w:rPr>
      </w:pPr>
      <w:r w:rsidRPr="00CA4258">
        <w:rPr>
          <w:rFonts w:asciiTheme="minorHAnsi" w:hAnsiTheme="minorHAnsi" w:cstheme="minorHAnsi"/>
          <w:color w:val="0E101A"/>
        </w:rPr>
        <w:t> </w:t>
      </w:r>
    </w:p>
    <w:p w14:paraId="14D03E0D" w14:textId="12FB5B52" w:rsidR="00CA4258" w:rsidRPr="00CA4258" w:rsidRDefault="00CA4258" w:rsidP="00E17F49">
      <w:pPr>
        <w:pStyle w:val="NormalWeb"/>
        <w:spacing w:before="0" w:beforeAutospacing="0" w:after="0" w:afterAutospacing="0"/>
        <w:jc w:val="both"/>
        <w:rPr>
          <w:rFonts w:asciiTheme="minorHAnsi" w:hAnsiTheme="minorHAnsi" w:cstheme="minorHAnsi"/>
          <w:color w:val="0E101A"/>
          <w:sz w:val="22"/>
          <w:szCs w:val="22"/>
        </w:rPr>
      </w:pPr>
      <w:r w:rsidRPr="00CA4258">
        <w:rPr>
          <w:rFonts w:asciiTheme="minorHAnsi" w:hAnsiTheme="minorHAnsi" w:cstheme="minorHAnsi"/>
          <w:color w:val="0E101A"/>
          <w:sz w:val="22"/>
          <w:szCs w:val="22"/>
        </w:rPr>
        <w:t>This review attempts to summari</w:t>
      </w:r>
      <w:r w:rsidR="00CC46FB">
        <w:rPr>
          <w:rFonts w:asciiTheme="minorHAnsi" w:hAnsiTheme="minorHAnsi" w:cstheme="minorHAnsi"/>
          <w:color w:val="0E101A"/>
          <w:sz w:val="22"/>
          <w:szCs w:val="22"/>
        </w:rPr>
        <w:t>s</w:t>
      </w:r>
      <w:r w:rsidRPr="00CA4258">
        <w:rPr>
          <w:rFonts w:asciiTheme="minorHAnsi" w:hAnsiTheme="minorHAnsi" w:cstheme="minorHAnsi"/>
          <w:color w:val="0E101A"/>
          <w:sz w:val="22"/>
          <w:szCs w:val="22"/>
        </w:rPr>
        <w:t xml:space="preserve">e the vital studies in cough detection and identify diseases based on cough audio </w:t>
      </w:r>
      <w:del w:id="23" w:author="HImanshu Himan" w:date="2021-07-15T09:36:00Z">
        <w:r w:rsidRPr="00CA4258" w:rsidDel="00BA686C">
          <w:rPr>
            <w:rFonts w:asciiTheme="minorHAnsi" w:hAnsiTheme="minorHAnsi" w:cstheme="minorHAnsi"/>
            <w:color w:val="0E101A"/>
            <w:sz w:val="22"/>
            <w:szCs w:val="22"/>
          </w:rPr>
          <w:delText>samples</w:delText>
        </w:r>
        <w:r w:rsidR="00A31907" w:rsidDel="00BA686C">
          <w:rPr>
            <w:rFonts w:asciiTheme="minorHAnsi" w:hAnsiTheme="minorHAnsi" w:cstheme="minorHAnsi"/>
            <w:color w:val="0E101A"/>
            <w:sz w:val="22"/>
            <w:szCs w:val="22"/>
          </w:rPr>
          <w:delText>’</w:delText>
        </w:r>
        <w:r w:rsidRPr="00CA4258" w:rsidDel="00BA686C">
          <w:rPr>
            <w:rFonts w:asciiTheme="minorHAnsi" w:hAnsiTheme="minorHAnsi" w:cstheme="minorHAnsi"/>
            <w:color w:val="0E101A"/>
            <w:sz w:val="22"/>
            <w:szCs w:val="22"/>
          </w:rPr>
          <w:delText xml:space="preserve"> </w:delText>
        </w:r>
      </w:del>
      <w:ins w:id="24" w:author="HImanshu Himan" w:date="2021-07-15T09:36:00Z">
        <w:r w:rsidR="00BA686C" w:rsidRPr="00CA4258">
          <w:rPr>
            <w:rFonts w:asciiTheme="minorHAnsi" w:hAnsiTheme="minorHAnsi" w:cstheme="minorHAnsi"/>
            <w:color w:val="0E101A"/>
            <w:sz w:val="22"/>
            <w:szCs w:val="22"/>
          </w:rPr>
          <w:t>samples</w:t>
        </w:r>
        <w:r w:rsidR="00BA686C">
          <w:rPr>
            <w:rFonts w:asciiTheme="minorHAnsi" w:hAnsiTheme="minorHAnsi" w:cstheme="minorHAnsi"/>
            <w:color w:val="0E101A"/>
            <w:sz w:val="22"/>
            <w:szCs w:val="22"/>
          </w:rPr>
          <w:t>'</w:t>
        </w:r>
        <w:r w:rsidR="00BA686C" w:rsidRPr="00CA4258">
          <w:rPr>
            <w:rFonts w:asciiTheme="minorHAnsi" w:hAnsiTheme="minorHAnsi" w:cstheme="minorHAnsi"/>
            <w:color w:val="0E101A"/>
            <w:sz w:val="22"/>
            <w:szCs w:val="22"/>
          </w:rPr>
          <w:t xml:space="preserve"> </w:t>
        </w:r>
      </w:ins>
      <w:r w:rsidRPr="00CA4258">
        <w:rPr>
          <w:rFonts w:asciiTheme="minorHAnsi" w:hAnsiTheme="minorHAnsi" w:cstheme="minorHAnsi"/>
          <w:color w:val="0E101A"/>
          <w:sz w:val="22"/>
          <w:szCs w:val="22"/>
        </w:rPr>
        <w:t xml:space="preserve">features like frequency, duration, and intensity. A review of the literature is provided hereunder, keeping in view the current </w:t>
      </w:r>
      <w:r w:rsidRPr="00CA4258">
        <w:rPr>
          <w:rFonts w:asciiTheme="minorHAnsi" w:hAnsiTheme="minorHAnsi" w:cstheme="minorHAnsi"/>
          <w:color w:val="0E101A"/>
          <w:sz w:val="22"/>
          <w:szCs w:val="22"/>
        </w:rPr>
        <w:t xml:space="preserve">technological advancements specific to the focus of this research. In recent years, numerous studies have suggested acoustic features to identify respiratory diseases in cough signals. Furthermore, </w:t>
      </w:r>
      <w:r w:rsidR="00A31907">
        <w:rPr>
          <w:rFonts w:asciiTheme="minorHAnsi" w:hAnsiTheme="minorHAnsi" w:cstheme="minorHAnsi"/>
          <w:color w:val="0E101A"/>
          <w:sz w:val="22"/>
          <w:szCs w:val="22"/>
        </w:rPr>
        <w:t>condition</w:t>
      </w:r>
      <w:r w:rsidRPr="00CA4258">
        <w:rPr>
          <w:rFonts w:asciiTheme="minorHAnsi" w:hAnsiTheme="minorHAnsi" w:cstheme="minorHAnsi"/>
          <w:color w:val="0E101A"/>
          <w:sz w:val="22"/>
          <w:szCs w:val="22"/>
        </w:rPr>
        <w:t>s associated with the respiratory system can be detected using machine learning algorithms analysis. Machine learning algorithms can also process respiratory data and coughs to diagnose COVID-19 [8][11]. </w:t>
      </w:r>
    </w:p>
    <w:p w14:paraId="13E94215" w14:textId="77777777" w:rsidR="00CA4258" w:rsidRPr="00CA4258" w:rsidRDefault="00CA4258" w:rsidP="00E17F49">
      <w:pPr>
        <w:pStyle w:val="NormalWeb"/>
        <w:spacing w:before="0" w:beforeAutospacing="0" w:after="0" w:afterAutospacing="0"/>
        <w:jc w:val="both"/>
        <w:rPr>
          <w:rFonts w:asciiTheme="minorHAnsi" w:hAnsiTheme="minorHAnsi" w:cstheme="minorHAnsi"/>
          <w:color w:val="0E101A"/>
          <w:sz w:val="22"/>
          <w:szCs w:val="22"/>
        </w:rPr>
      </w:pPr>
      <w:r w:rsidRPr="00CA4258">
        <w:rPr>
          <w:rFonts w:asciiTheme="minorHAnsi" w:hAnsiTheme="minorHAnsi" w:cstheme="minorHAnsi"/>
          <w:color w:val="0E101A"/>
          <w:sz w:val="22"/>
          <w:szCs w:val="22"/>
        </w:rPr>
        <w:t> </w:t>
      </w:r>
    </w:p>
    <w:p w14:paraId="7698CC6F" w14:textId="77777777" w:rsidR="00CA4258" w:rsidRPr="00CA4258" w:rsidRDefault="00CA4258" w:rsidP="00E17F49">
      <w:pPr>
        <w:pStyle w:val="NormalWeb"/>
        <w:spacing w:before="0" w:beforeAutospacing="0" w:after="0" w:afterAutospacing="0"/>
        <w:jc w:val="both"/>
        <w:rPr>
          <w:rFonts w:asciiTheme="minorHAnsi" w:hAnsiTheme="minorHAnsi" w:cstheme="minorHAnsi"/>
          <w:color w:val="0E101A"/>
          <w:sz w:val="22"/>
          <w:szCs w:val="22"/>
        </w:rPr>
      </w:pPr>
      <w:r w:rsidRPr="00CA4258">
        <w:rPr>
          <w:rFonts w:asciiTheme="minorHAnsi" w:hAnsiTheme="minorHAnsi" w:cstheme="minorHAnsi"/>
          <w:color w:val="0E101A"/>
          <w:sz w:val="22"/>
          <w:szCs w:val="22"/>
        </w:rPr>
        <w:t>Abeyratne et al. [9] examined the differences in pneumonia, asthma and bronchitis coughs. This paper extracted features from the cough sound such as Mel Frequency Cepstrum Coefficients, Zero Crossing, Formant frequencies and non-Gaussianity score; performed feature selection based on the p-value of the features. The Logistic Regression Model trained on recordings from 91 subjects showed a sensitivity of 80% and specificity of 73% on the Validation set. They also provided evidence supporting the hypothesis that cough carries information on the state of the lower respiratory tract.  </w:t>
      </w:r>
    </w:p>
    <w:p w14:paraId="5EE7AFFD" w14:textId="77777777" w:rsidR="00CA4258" w:rsidRPr="00CA4258" w:rsidRDefault="00CA4258" w:rsidP="00E17F49">
      <w:pPr>
        <w:pStyle w:val="NormalWeb"/>
        <w:spacing w:before="0" w:beforeAutospacing="0" w:after="0" w:afterAutospacing="0"/>
        <w:jc w:val="both"/>
        <w:rPr>
          <w:rFonts w:asciiTheme="minorHAnsi" w:hAnsiTheme="minorHAnsi" w:cstheme="minorHAnsi"/>
          <w:color w:val="0E101A"/>
          <w:sz w:val="22"/>
          <w:szCs w:val="22"/>
        </w:rPr>
      </w:pPr>
      <w:r w:rsidRPr="00CA4258">
        <w:rPr>
          <w:rFonts w:asciiTheme="minorHAnsi" w:hAnsiTheme="minorHAnsi" w:cstheme="minorHAnsi"/>
          <w:color w:val="0E101A"/>
          <w:sz w:val="22"/>
          <w:szCs w:val="22"/>
        </w:rPr>
        <w:t> </w:t>
      </w:r>
    </w:p>
    <w:p w14:paraId="79576BE0" w14:textId="774C1CAC" w:rsidR="00CA4258" w:rsidRPr="00CA4258" w:rsidRDefault="00CA4258" w:rsidP="00E17F49">
      <w:pPr>
        <w:pStyle w:val="NormalWeb"/>
        <w:spacing w:before="0" w:beforeAutospacing="0" w:after="0" w:afterAutospacing="0"/>
        <w:jc w:val="both"/>
        <w:rPr>
          <w:rFonts w:asciiTheme="minorHAnsi" w:hAnsiTheme="minorHAnsi" w:cstheme="minorHAnsi"/>
          <w:color w:val="0E101A"/>
          <w:sz w:val="22"/>
          <w:szCs w:val="22"/>
        </w:rPr>
      </w:pPr>
      <w:r w:rsidRPr="00CA4258">
        <w:rPr>
          <w:rFonts w:asciiTheme="minorHAnsi" w:hAnsiTheme="minorHAnsi" w:cstheme="minorHAnsi"/>
          <w:color w:val="0E101A"/>
          <w:sz w:val="22"/>
          <w:szCs w:val="22"/>
        </w:rPr>
        <w:t xml:space="preserve">In the system proposed by Belkacem et al. [10], the cough recording is initially passed through a cough detection system, a source separation system and then features such as Shannon Entropy (SH), </w:t>
      </w:r>
      <w:r w:rsidR="008F45D9" w:rsidRPr="00CA4258">
        <w:rPr>
          <w:rFonts w:asciiTheme="minorHAnsi" w:hAnsiTheme="minorHAnsi" w:cstheme="minorHAnsi"/>
          <w:color w:val="0E101A"/>
          <w:sz w:val="22"/>
          <w:szCs w:val="22"/>
        </w:rPr>
        <w:t>Zero Crossing Rate</w:t>
      </w:r>
      <w:r w:rsidR="008F45D9">
        <w:rPr>
          <w:rFonts w:asciiTheme="minorHAnsi" w:hAnsiTheme="minorHAnsi" w:cstheme="minorHAnsi"/>
          <w:color w:val="0E101A"/>
          <w:sz w:val="22"/>
          <w:szCs w:val="22"/>
        </w:rPr>
        <w:t xml:space="preserve"> and </w:t>
      </w:r>
      <w:r w:rsidRPr="00CA4258">
        <w:rPr>
          <w:rFonts w:asciiTheme="minorHAnsi" w:hAnsiTheme="minorHAnsi" w:cstheme="minorHAnsi"/>
          <w:color w:val="0E101A"/>
          <w:sz w:val="22"/>
          <w:szCs w:val="22"/>
        </w:rPr>
        <w:t xml:space="preserve">Mel-Frequency Cepstral Coefficients </w:t>
      </w:r>
      <w:r w:rsidR="008F45D9">
        <w:rPr>
          <w:rFonts w:asciiTheme="minorHAnsi" w:hAnsiTheme="minorHAnsi" w:cstheme="minorHAnsi"/>
          <w:color w:val="0E101A"/>
          <w:sz w:val="22"/>
          <w:szCs w:val="22"/>
        </w:rPr>
        <w:t>are</w:t>
      </w:r>
      <w:r w:rsidRPr="00CA4258">
        <w:rPr>
          <w:rFonts w:asciiTheme="minorHAnsi" w:hAnsiTheme="minorHAnsi" w:cstheme="minorHAnsi"/>
          <w:color w:val="0E101A"/>
          <w:sz w:val="22"/>
          <w:szCs w:val="22"/>
        </w:rPr>
        <w:t xml:space="preserve"> extracted from the recording which is then passed through Deep Neural Network (DNN). A logarithmic scaled Mel-spectrogram has also been used for feature extraction, passed through a fully convolutional network (FCN). The authors also designed a pipeline in MATLAB to analy</w:t>
      </w:r>
      <w:r w:rsidR="00CC46FB">
        <w:rPr>
          <w:rFonts w:asciiTheme="minorHAnsi" w:hAnsiTheme="minorHAnsi" w:cstheme="minorHAnsi"/>
          <w:color w:val="0E101A"/>
          <w:sz w:val="22"/>
          <w:szCs w:val="22"/>
        </w:rPr>
        <w:t>s</w:t>
      </w:r>
      <w:r w:rsidRPr="00CA4258">
        <w:rPr>
          <w:rFonts w:asciiTheme="minorHAnsi" w:hAnsiTheme="minorHAnsi" w:cstheme="minorHAnsi"/>
          <w:color w:val="0E101A"/>
          <w:sz w:val="22"/>
          <w:szCs w:val="22"/>
        </w:rPr>
        <w:t>e the cough recordings, which consists of computing Fast Fourier Transform (FFT), Signal energy to extracting the features aforementioned.</w:t>
      </w:r>
    </w:p>
    <w:p w14:paraId="29D270F4" w14:textId="77777777" w:rsidR="00CA4258" w:rsidRPr="00CA4258" w:rsidRDefault="00CA4258" w:rsidP="00E17F49">
      <w:pPr>
        <w:pStyle w:val="NormalWeb"/>
        <w:spacing w:before="0" w:beforeAutospacing="0" w:after="0" w:afterAutospacing="0"/>
        <w:jc w:val="both"/>
        <w:rPr>
          <w:rFonts w:asciiTheme="minorHAnsi" w:hAnsiTheme="minorHAnsi" w:cstheme="minorHAnsi"/>
          <w:color w:val="0E101A"/>
          <w:sz w:val="22"/>
          <w:szCs w:val="22"/>
        </w:rPr>
      </w:pPr>
      <w:r w:rsidRPr="00CA4258">
        <w:rPr>
          <w:rFonts w:asciiTheme="minorHAnsi" w:hAnsiTheme="minorHAnsi" w:cstheme="minorHAnsi"/>
          <w:color w:val="0E101A"/>
          <w:sz w:val="22"/>
          <w:szCs w:val="22"/>
        </w:rPr>
        <w:t> </w:t>
      </w:r>
    </w:p>
    <w:p w14:paraId="09440ECB" w14:textId="4CE5FCB4" w:rsidR="00CA4258" w:rsidRPr="00CA4258" w:rsidRDefault="00CA4258" w:rsidP="00E17F49">
      <w:pPr>
        <w:pStyle w:val="NormalWeb"/>
        <w:spacing w:before="0" w:beforeAutospacing="0" w:after="0" w:afterAutospacing="0"/>
        <w:jc w:val="both"/>
        <w:rPr>
          <w:rFonts w:asciiTheme="minorHAnsi" w:hAnsiTheme="minorHAnsi" w:cstheme="minorHAnsi"/>
          <w:color w:val="0E101A"/>
          <w:sz w:val="22"/>
          <w:szCs w:val="22"/>
        </w:rPr>
      </w:pPr>
      <w:r w:rsidRPr="00CA4258">
        <w:rPr>
          <w:rFonts w:asciiTheme="minorHAnsi" w:hAnsiTheme="minorHAnsi" w:cstheme="minorHAnsi"/>
          <w:color w:val="0E101A"/>
          <w:sz w:val="22"/>
          <w:szCs w:val="22"/>
        </w:rPr>
        <w:t xml:space="preserve">Chatrzarrin et al. [12] have listed pre-processing and feature extraction techniques obtained from cough signals to classify them into dry and wet coughs. In a study carried out by Vikrant Et al. [13], the cough sound signals of the patients were classified into different respiratory ailments using a Support Vector Machine (SVM) classifier with the extraction of </w:t>
      </w:r>
      <w:r w:rsidRPr="00CA4258">
        <w:rPr>
          <w:rFonts w:asciiTheme="minorHAnsi" w:hAnsiTheme="minorHAnsi" w:cstheme="minorHAnsi"/>
          <w:color w:val="0E101A"/>
          <w:sz w:val="22"/>
          <w:szCs w:val="22"/>
        </w:rPr>
        <w:lastRenderedPageBreak/>
        <w:t>3 features. SVM classifier yields an accuracy of 98.9% with True Positive Rate (TPR) ranging from 94% to 100%. In another study carried out by Matos Et a</w:t>
      </w:r>
      <w:r w:rsidR="00CE7CCE">
        <w:rPr>
          <w:rFonts w:asciiTheme="minorHAnsi" w:hAnsiTheme="minorHAnsi" w:cstheme="minorHAnsi"/>
          <w:color w:val="0E101A"/>
          <w:sz w:val="22"/>
          <w:szCs w:val="22"/>
        </w:rPr>
        <w:t>l</w:t>
      </w:r>
      <w:r w:rsidRPr="00CA4258">
        <w:rPr>
          <w:rFonts w:asciiTheme="minorHAnsi" w:hAnsiTheme="minorHAnsi" w:cstheme="minorHAnsi"/>
          <w:color w:val="0E101A"/>
          <w:sz w:val="22"/>
          <w:szCs w:val="22"/>
        </w:rPr>
        <w:t>. [14], the hidden Markov models (HMMs) have been used to detect cough sounds with the extraction of features like linear predictive coding (LPC) coefficients and Mel frequency cepstral coefficients (MFCC). The algorithm used in the paper was able to identify 82% of the events of coughing correctly. </w:t>
      </w:r>
    </w:p>
    <w:p w14:paraId="12F84689" w14:textId="77777777" w:rsidR="00CA4258" w:rsidRPr="00CA4258" w:rsidRDefault="00CA4258" w:rsidP="00E17F49">
      <w:pPr>
        <w:pStyle w:val="NormalWeb"/>
        <w:spacing w:before="0" w:beforeAutospacing="0" w:after="0" w:afterAutospacing="0"/>
        <w:jc w:val="both"/>
        <w:rPr>
          <w:rFonts w:asciiTheme="minorHAnsi" w:hAnsiTheme="minorHAnsi" w:cstheme="minorHAnsi"/>
          <w:color w:val="0E101A"/>
          <w:sz w:val="22"/>
          <w:szCs w:val="22"/>
        </w:rPr>
      </w:pPr>
      <w:r w:rsidRPr="00CA4258">
        <w:rPr>
          <w:rFonts w:asciiTheme="minorHAnsi" w:hAnsiTheme="minorHAnsi" w:cstheme="minorHAnsi"/>
          <w:color w:val="0E101A"/>
          <w:sz w:val="22"/>
          <w:szCs w:val="22"/>
        </w:rPr>
        <w:t> </w:t>
      </w:r>
    </w:p>
    <w:p w14:paraId="59B69F81" w14:textId="2C36DCE4" w:rsidR="00CA4258" w:rsidRPr="00CA4258" w:rsidRDefault="00CA4258" w:rsidP="00E17F49">
      <w:pPr>
        <w:pStyle w:val="NormalWeb"/>
        <w:spacing w:before="0" w:beforeAutospacing="0" w:after="0" w:afterAutospacing="0"/>
        <w:jc w:val="both"/>
        <w:rPr>
          <w:rFonts w:asciiTheme="minorHAnsi" w:hAnsiTheme="minorHAnsi" w:cstheme="minorHAnsi"/>
          <w:color w:val="0E101A"/>
          <w:sz w:val="22"/>
          <w:szCs w:val="22"/>
        </w:rPr>
      </w:pPr>
      <w:r w:rsidRPr="00CA4258">
        <w:rPr>
          <w:rFonts w:asciiTheme="minorHAnsi" w:hAnsiTheme="minorHAnsi" w:cstheme="minorHAnsi"/>
          <w:color w:val="0E101A"/>
          <w:sz w:val="22"/>
          <w:szCs w:val="22"/>
        </w:rPr>
        <w:t xml:space="preserve">Imran et al. have made an app to classify COVID-19 cough from an audio recording with precision close to 90% [16]. They used a model pre-trained on general sounds and then tuned on COVID-19 data. Their app uses a mediator to combine the prediction of a Deep Learning model that uses a mel-spectrogram, consists of a Convolutional Neural Network (CNN) and a Machine Learning model </w:t>
      </w:r>
      <w:r w:rsidR="00A31907">
        <w:rPr>
          <w:rFonts w:asciiTheme="minorHAnsi" w:hAnsiTheme="minorHAnsi" w:cstheme="minorHAnsi"/>
          <w:color w:val="0E101A"/>
          <w:sz w:val="22"/>
          <w:szCs w:val="22"/>
        </w:rPr>
        <w:t>which</w:t>
      </w:r>
      <w:r w:rsidRPr="00CA4258">
        <w:rPr>
          <w:rFonts w:asciiTheme="minorHAnsi" w:hAnsiTheme="minorHAnsi" w:cstheme="minorHAnsi"/>
          <w:color w:val="0E101A"/>
          <w:sz w:val="22"/>
          <w:szCs w:val="22"/>
        </w:rPr>
        <w:t xml:space="preserve"> uses Mel Frequency Cepstrum coefficients (MFCC) as features to generate predictions.</w:t>
      </w:r>
    </w:p>
    <w:p w14:paraId="4E11F85F" w14:textId="77777777" w:rsidR="00CA4258" w:rsidRPr="00CA4258" w:rsidRDefault="00CA4258" w:rsidP="00E17F49">
      <w:pPr>
        <w:pStyle w:val="NormalWeb"/>
        <w:spacing w:before="0" w:beforeAutospacing="0" w:after="0" w:afterAutospacing="0"/>
        <w:jc w:val="both"/>
        <w:rPr>
          <w:rFonts w:asciiTheme="minorHAnsi" w:hAnsiTheme="minorHAnsi" w:cstheme="minorHAnsi"/>
          <w:color w:val="0E101A"/>
          <w:sz w:val="22"/>
          <w:szCs w:val="22"/>
        </w:rPr>
      </w:pPr>
      <w:r w:rsidRPr="00CA4258">
        <w:rPr>
          <w:rFonts w:asciiTheme="minorHAnsi" w:hAnsiTheme="minorHAnsi" w:cstheme="minorHAnsi"/>
          <w:color w:val="0E101A"/>
          <w:sz w:val="22"/>
          <w:szCs w:val="22"/>
        </w:rPr>
        <w:t> </w:t>
      </w:r>
    </w:p>
    <w:p w14:paraId="22722C8E" w14:textId="77777777" w:rsidR="00CA4258" w:rsidRPr="00CA4258" w:rsidRDefault="00CA4258" w:rsidP="00E17F49">
      <w:pPr>
        <w:pStyle w:val="NormalWeb"/>
        <w:spacing w:before="0" w:beforeAutospacing="0" w:after="0" w:afterAutospacing="0"/>
        <w:jc w:val="both"/>
        <w:rPr>
          <w:rFonts w:asciiTheme="minorHAnsi" w:hAnsiTheme="minorHAnsi" w:cstheme="minorHAnsi"/>
          <w:color w:val="0E101A"/>
          <w:sz w:val="22"/>
          <w:szCs w:val="22"/>
        </w:rPr>
      </w:pPr>
      <w:r w:rsidRPr="00CA4258">
        <w:rPr>
          <w:rFonts w:asciiTheme="minorHAnsi" w:hAnsiTheme="minorHAnsi" w:cstheme="minorHAnsi"/>
          <w:color w:val="0E101A"/>
          <w:sz w:val="22"/>
          <w:szCs w:val="22"/>
        </w:rPr>
        <w:t>Sharma et al. have created a database consisting of respiratory sounds like coughing, breathing, and voice known as Coswara for COVID-19 detection [17]. The Random Forest (RF) model trained on Coswara data gave a mean accuracy of 70% for coughing. In the paper by Wang et al. [18], Voice Activity Detection (VAD) has been done based on the similarity of Cepstral Coefficients. The usage of MFCC has proven to be the most suitable method for VAD in a noisy background compared to other features.</w:t>
      </w:r>
    </w:p>
    <w:p w14:paraId="73019F37" w14:textId="3D176D3F" w:rsidR="00DB00D1" w:rsidRPr="00CA4258" w:rsidRDefault="00DB00D1" w:rsidP="00E17F49">
      <w:pPr>
        <w:pStyle w:val="ListParagraph"/>
        <w:ind w:left="0"/>
        <w:jc w:val="both"/>
        <w:rPr>
          <w:rFonts w:cstheme="minorHAnsi"/>
        </w:rPr>
      </w:pPr>
    </w:p>
    <w:p w14:paraId="42A10AA4" w14:textId="338B20D4" w:rsidR="003C27EB" w:rsidRPr="00CA4258" w:rsidRDefault="003C27EB" w:rsidP="00E17F49">
      <w:pPr>
        <w:pStyle w:val="ListParagraph"/>
        <w:ind w:left="0"/>
        <w:jc w:val="both"/>
        <w:rPr>
          <w:rFonts w:cstheme="minorHAnsi"/>
          <w:sz w:val="28"/>
          <w:szCs w:val="28"/>
          <w:lang w:val="en-US"/>
        </w:rPr>
      </w:pPr>
      <w:r w:rsidRPr="00A86EFD">
        <w:rPr>
          <w:rFonts w:cstheme="minorHAnsi"/>
          <w:sz w:val="36"/>
          <w:szCs w:val="36"/>
          <w:lang w:val="en-US"/>
        </w:rPr>
        <w:t>Methodology:</w:t>
      </w:r>
    </w:p>
    <w:p w14:paraId="33D2B117" w14:textId="77777777" w:rsidR="00974486" w:rsidRPr="00CA4258" w:rsidRDefault="00974486" w:rsidP="00E17F49">
      <w:pPr>
        <w:pStyle w:val="ListParagraph"/>
        <w:ind w:left="0"/>
        <w:jc w:val="both"/>
        <w:rPr>
          <w:rFonts w:cstheme="minorHAnsi"/>
          <w:sz w:val="28"/>
          <w:szCs w:val="28"/>
          <w:lang w:val="en-US"/>
        </w:rPr>
      </w:pPr>
    </w:p>
    <w:p w14:paraId="17AECBF4" w14:textId="0701B0CE" w:rsidR="007B189C" w:rsidRDefault="007B189C" w:rsidP="00E17F49">
      <w:pPr>
        <w:pStyle w:val="ListParagraph"/>
        <w:ind w:left="0"/>
        <w:jc w:val="both"/>
        <w:rPr>
          <w:rFonts w:cstheme="minorHAnsi"/>
        </w:rPr>
      </w:pPr>
      <w:r>
        <w:rPr>
          <w:rFonts w:cstheme="minorHAnsi"/>
        </w:rPr>
        <w:t xml:space="preserve">Accuracy = 98.55% </w:t>
      </w:r>
      <w:r w:rsidR="00974486" w:rsidRPr="00974486">
        <w:rPr>
          <w:rFonts w:cstheme="minorHAnsi"/>
        </w:rPr>
        <w:t>±</w:t>
      </w:r>
      <w:r>
        <w:rPr>
          <w:rFonts w:cstheme="minorHAnsi"/>
        </w:rPr>
        <w:t xml:space="preserve"> 0.6%</w:t>
      </w:r>
    </w:p>
    <w:p w14:paraId="19E260A3" w14:textId="0D9497EC" w:rsidR="00FE380E" w:rsidRDefault="008F300F" w:rsidP="00E17F49">
      <w:pPr>
        <w:pStyle w:val="ListParagraph"/>
        <w:ind w:left="0"/>
        <w:jc w:val="both"/>
      </w:pPr>
      <w:r w:rsidRPr="008F300F">
        <w:t>Dataset consisting of 14</w:t>
      </w:r>
      <w:r w:rsidR="00D20674">
        <w:t>43</w:t>
      </w:r>
      <w:r w:rsidRPr="008F300F">
        <w:t xml:space="preserve"> cough audio recordings out of which 111 were that of COVID-19 positive patients and 1340 were that of healthy individuals was obtained out of which 164 recordings are from University of Manchester [19] and the rest 12</w:t>
      </w:r>
      <w:r w:rsidR="00D20674">
        <w:t>79</w:t>
      </w:r>
      <w:r w:rsidRPr="008F300F">
        <w:t xml:space="preserve"> recordings are taken from Indian Institute of Science, Bangalore [17]. As the dataset was imbalanced, SMOTE Data balancing technique </w:t>
      </w:r>
      <w:r w:rsidRPr="008F300F">
        <w:t xml:space="preserve">was used. This technique has proven to be successful in the field of cough detection and </w:t>
      </w:r>
      <w:r w:rsidR="00795018" w:rsidRPr="008F300F">
        <w:t>classification [</w:t>
      </w:r>
      <w:r w:rsidRPr="008F300F">
        <w:t>20].</w:t>
      </w:r>
      <w:r w:rsidR="00D20674">
        <w:t xml:space="preserve"> </w:t>
      </w:r>
    </w:p>
    <w:p w14:paraId="521EB475" w14:textId="77777777" w:rsidR="008F300F" w:rsidRDefault="008F300F" w:rsidP="00E17F49">
      <w:pPr>
        <w:pStyle w:val="ListParagraph"/>
        <w:ind w:left="0"/>
        <w:jc w:val="both"/>
      </w:pPr>
    </w:p>
    <w:p w14:paraId="22D22EB1" w14:textId="55807883" w:rsidR="00F1038E" w:rsidRDefault="00D85255" w:rsidP="00E17F49">
      <w:pPr>
        <w:pStyle w:val="ListParagraph"/>
        <w:ind w:left="0"/>
        <w:jc w:val="both"/>
      </w:pPr>
      <w:r>
        <w:t xml:space="preserve">Our speech signals consist of a set of information. The determination and capturing of such features would help us distinguish between </w:t>
      </w:r>
      <w:r w:rsidR="00CC46FB">
        <w:t xml:space="preserve">a </w:t>
      </w:r>
      <w:r>
        <w:t>variety of coughs. For extracting these features, t</w:t>
      </w:r>
      <w:r w:rsidR="00FE380E">
        <w:t xml:space="preserve">he cough recordings are in </w:t>
      </w:r>
      <w:r w:rsidR="00FE380E" w:rsidRPr="00FE380E">
        <w:rPr>
          <w:rFonts w:ascii="Candara Light" w:hAnsi="Candara Light" w:cs="Times New Roman"/>
          <w:i/>
          <w:iCs/>
        </w:rPr>
        <w:t>.wav</w:t>
      </w:r>
      <w:r w:rsidR="00C10799">
        <w:t xml:space="preserve"> </w:t>
      </w:r>
      <w:r w:rsidR="00FE380E">
        <w:t>format</w:t>
      </w:r>
      <w:r w:rsidR="00CC46FB">
        <w:t>,</w:t>
      </w:r>
      <w:r w:rsidR="00FE380E">
        <w:t xml:space="preserve"> and these waves are digitalised. These are converted into </w:t>
      </w:r>
      <w:r w:rsidR="00CC46FB">
        <w:t xml:space="preserve">a </w:t>
      </w:r>
      <w:r w:rsidR="00FE380E">
        <w:t xml:space="preserve">one-dimensional array of digital values using sampling technique. These digital values represent the amplitude, frequency at that given instance. Here the sampling rate is fixed to 22050 </w:t>
      </w:r>
      <w:r w:rsidR="00885D5D">
        <w:t>for</w:t>
      </w:r>
      <w:r w:rsidR="00FE380E">
        <w:t xml:space="preserve"> all the recordings. </w:t>
      </w:r>
      <w:r w:rsidR="00C10799">
        <w:t>A total of 26 features were extracted from each cough recording</w:t>
      </w:r>
      <w:r w:rsidR="00CC46FB">
        <w:t>,</w:t>
      </w:r>
      <w:r w:rsidR="00C10799">
        <w:t xml:space="preserve"> such as MFCC (first 20 coefficients), </w:t>
      </w:r>
      <w:r w:rsidR="00963032">
        <w:t xml:space="preserve">Chroma STFT, </w:t>
      </w:r>
      <w:r w:rsidR="00963032" w:rsidRPr="00963032">
        <w:t>Root Mean Square Energy</w:t>
      </w:r>
      <w:r w:rsidR="00963032">
        <w:t>, Spectral Centroid, Spectral Roll off and Zero Crossing Rate.</w:t>
      </w:r>
    </w:p>
    <w:p w14:paraId="239C104B" w14:textId="55D25853" w:rsidR="00974486" w:rsidRDefault="00974486" w:rsidP="00E17F49">
      <w:pPr>
        <w:pStyle w:val="ListParagraph"/>
        <w:ind w:left="0"/>
        <w:jc w:val="both"/>
      </w:pPr>
    </w:p>
    <w:p w14:paraId="019349A3" w14:textId="2023EF82" w:rsidR="00BD7495" w:rsidRPr="00121A7C" w:rsidRDefault="00BD7495" w:rsidP="00E17F49">
      <w:pPr>
        <w:pStyle w:val="ListParagraph"/>
        <w:ind w:left="0"/>
        <w:jc w:val="both"/>
        <w:rPr>
          <w:b/>
          <w:bCs/>
          <w:sz w:val="24"/>
          <w:szCs w:val="24"/>
        </w:rPr>
      </w:pPr>
      <w:r w:rsidRPr="00121A7C">
        <w:rPr>
          <w:b/>
          <w:bCs/>
          <w:sz w:val="28"/>
          <w:szCs w:val="28"/>
        </w:rPr>
        <w:t>Feature</w:t>
      </w:r>
      <w:r w:rsidR="00121A7C" w:rsidRPr="00121A7C">
        <w:rPr>
          <w:b/>
          <w:bCs/>
          <w:sz w:val="28"/>
          <w:szCs w:val="28"/>
        </w:rPr>
        <w:t xml:space="preserve"> Extraction</w:t>
      </w:r>
      <w:r w:rsidRPr="00121A7C">
        <w:rPr>
          <w:b/>
          <w:bCs/>
          <w:sz w:val="24"/>
          <w:szCs w:val="24"/>
        </w:rPr>
        <w:t>:</w:t>
      </w:r>
    </w:p>
    <w:p w14:paraId="75FFAFC3" w14:textId="07FD5D46" w:rsidR="00536609" w:rsidRDefault="00536609" w:rsidP="00E17F49">
      <w:pPr>
        <w:pStyle w:val="ListParagraph"/>
        <w:ind w:left="0"/>
        <w:jc w:val="both"/>
        <w:rPr>
          <w:sz w:val="24"/>
          <w:szCs w:val="24"/>
        </w:rPr>
      </w:pPr>
    </w:p>
    <w:p w14:paraId="0BA8EC51" w14:textId="0A01C577" w:rsidR="00BD7495" w:rsidRPr="003E4395" w:rsidRDefault="00BD7495" w:rsidP="00E17F49">
      <w:pPr>
        <w:pStyle w:val="ListParagraph"/>
        <w:numPr>
          <w:ilvl w:val="0"/>
          <w:numId w:val="1"/>
        </w:numPr>
        <w:ind w:left="360"/>
        <w:jc w:val="both"/>
        <w:rPr>
          <w:i/>
          <w:iCs/>
          <w:sz w:val="24"/>
          <w:szCs w:val="24"/>
        </w:rPr>
      </w:pPr>
      <w:r w:rsidRPr="003E4395">
        <w:rPr>
          <w:i/>
          <w:iCs/>
          <w:sz w:val="24"/>
          <w:szCs w:val="24"/>
        </w:rPr>
        <w:t>Zero Crossing Rate</w:t>
      </w:r>
    </w:p>
    <w:p w14:paraId="01011537" w14:textId="6734D5F8" w:rsidR="00B77E92" w:rsidRDefault="00B77E92" w:rsidP="00E17F49">
      <w:pPr>
        <w:pStyle w:val="ListParagraph"/>
        <w:ind w:left="360"/>
        <w:jc w:val="both"/>
      </w:pPr>
      <w:r>
        <w:t xml:space="preserve">The </w:t>
      </w:r>
      <w:r w:rsidR="00626DEC">
        <w:t>Z</w:t>
      </w:r>
      <w:r>
        <w:t>ero</w:t>
      </w:r>
      <w:r w:rsidR="00626DEC">
        <w:t xml:space="preserve"> C</w:t>
      </w:r>
      <w:r>
        <w:t xml:space="preserve">rossing </w:t>
      </w:r>
      <w:r w:rsidR="00626DEC">
        <w:t>R</w:t>
      </w:r>
      <w:r>
        <w:t>ate (ZCR) [15] is the number of times the signal changes sign within a frame</w:t>
      </w:r>
      <w:r w:rsidR="00015290">
        <w:t>.</w:t>
      </w:r>
    </w:p>
    <w:p w14:paraId="76E72B91" w14:textId="77777777" w:rsidR="00F20F91" w:rsidRDefault="00F20F91" w:rsidP="00E17F49">
      <w:pPr>
        <w:pStyle w:val="ListParagraph"/>
        <w:ind w:left="360"/>
        <w:jc w:val="both"/>
        <w:rPr>
          <w:sz w:val="24"/>
          <w:szCs w:val="24"/>
        </w:rPr>
      </w:pPr>
    </w:p>
    <w:p w14:paraId="19228919" w14:textId="1D7F4713" w:rsidR="00E744FF" w:rsidRPr="00687D60" w:rsidRDefault="00E744FF" w:rsidP="00E17F49">
      <w:pPr>
        <w:pStyle w:val="ListParagraph"/>
        <w:ind w:left="360"/>
        <w:jc w:val="both"/>
        <w:rPr>
          <w:rFonts w:eastAsiaTheme="minorEastAsia"/>
          <w:sz w:val="18"/>
          <w:szCs w:val="18"/>
        </w:rPr>
      </w:pPr>
      <m:oMathPara>
        <m:oMathParaPr>
          <m:jc m:val="center"/>
        </m:oMathParaPr>
        <m:oMath>
          <m:r>
            <w:rPr>
              <w:rFonts w:ascii="Cambria Math" w:hAnsi="Cambria Math"/>
              <w:sz w:val="18"/>
              <w:szCs w:val="18"/>
            </w:rPr>
            <m:t>ZCR=</m:t>
          </m:r>
          <m:f>
            <m:fPr>
              <m:ctrlPr>
                <w:rPr>
                  <w:rFonts w:ascii="Cambria Math" w:hAnsi="Cambria Math"/>
                  <w:sz w:val="18"/>
                  <w:szCs w:val="18"/>
                </w:rPr>
              </m:ctrlPr>
            </m:fPr>
            <m:num>
              <m:r>
                <w:rPr>
                  <w:rFonts w:ascii="Cambria Math" w:hAnsi="Cambria Math"/>
                  <w:sz w:val="18"/>
                  <w:szCs w:val="18"/>
                </w:rPr>
                <m:t>1</m:t>
              </m:r>
            </m:num>
            <m:den>
              <m:r>
                <w:rPr>
                  <w:rFonts w:ascii="Cambria Math" w:hAnsi="Cambria Math"/>
                  <w:sz w:val="18"/>
                  <w:szCs w:val="18"/>
                </w:rPr>
                <m:t>T-1</m:t>
              </m:r>
            </m:den>
          </m:f>
          <m:nary>
            <m:naryPr>
              <m:chr m:val="∑"/>
              <m:limLoc m:val="undOvr"/>
              <m:grow m:val="1"/>
              <m:ctrlPr>
                <w:rPr>
                  <w:rFonts w:ascii="Cambria Math" w:hAnsi="Cambria Math"/>
                  <w:sz w:val="18"/>
                  <w:szCs w:val="18"/>
                </w:rPr>
              </m:ctrlPr>
            </m:naryPr>
            <m:sub>
              <m:r>
                <w:rPr>
                  <w:rFonts w:ascii="Cambria Math" w:hAnsi="Cambria Math"/>
                  <w:sz w:val="18"/>
                  <w:szCs w:val="18"/>
                </w:rPr>
                <m:t>t=1</m:t>
              </m:r>
            </m:sub>
            <m:sup>
              <m:r>
                <w:rPr>
                  <w:rFonts w:ascii="Cambria Math" w:hAnsi="Cambria Math"/>
                  <w:sz w:val="18"/>
                  <w:szCs w:val="18"/>
                </w:rPr>
                <m:t>T-1</m:t>
              </m:r>
            </m:sup>
            <m:e>
              <m:r>
                <w:rPr>
                  <w:rFonts w:ascii="Cambria Math" w:hAnsi="Cambria Math"/>
                  <w:sz w:val="18"/>
                  <w:szCs w:val="18"/>
                </w:rPr>
                <m:t> </m:t>
              </m:r>
            </m:e>
          </m:nary>
          <m:r>
            <w:rPr>
              <w:rFonts w:ascii="Cambria Math" w:hAnsi="Cambria Math"/>
              <w:sz w:val="18"/>
              <w:szCs w:val="18"/>
            </w:rPr>
            <m:t>λ</m:t>
          </m:r>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t</m:t>
                  </m:r>
                </m:sub>
              </m:sSub>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t-1</m:t>
                  </m:r>
                </m:sub>
              </m:sSub>
              <m:r>
                <w:rPr>
                  <w:rFonts w:ascii="Cambria Math" w:hAnsi="Cambria Math"/>
                  <w:sz w:val="18"/>
                  <w:szCs w:val="18"/>
                </w:rPr>
                <m:t>&lt;0</m:t>
              </m:r>
            </m:e>
          </m:d>
        </m:oMath>
      </m:oMathPara>
    </w:p>
    <w:p w14:paraId="36D65EDF" w14:textId="0609BB3F" w:rsidR="00F20F91" w:rsidRPr="00E744FF" w:rsidRDefault="00976F6A" w:rsidP="00E17F49">
      <w:pPr>
        <w:pStyle w:val="ListParagraph"/>
        <w:ind w:left="360"/>
        <w:jc w:val="both"/>
        <w:rPr>
          <w:sz w:val="24"/>
          <w:szCs w:val="24"/>
        </w:rPr>
      </w:pPr>
      <w:r>
        <w:rPr>
          <w:sz w:val="24"/>
          <w:szCs w:val="24"/>
        </w:rPr>
        <w:tab/>
      </w:r>
    </w:p>
    <w:p w14:paraId="3A0682E7" w14:textId="4460FB70" w:rsidR="00E744FF" w:rsidRPr="00470EA3" w:rsidRDefault="00E744FF" w:rsidP="00E17F49">
      <w:pPr>
        <w:pStyle w:val="ListParagraph"/>
        <w:ind w:left="360"/>
        <w:jc w:val="both"/>
        <w:rPr>
          <w:rFonts w:cstheme="minorHAnsi"/>
        </w:rPr>
      </w:pPr>
      <w:r w:rsidRPr="00470EA3">
        <w:rPr>
          <w:rFonts w:cstheme="minorHAnsi"/>
        </w:rPr>
        <w:t xml:space="preserve">Where </w:t>
      </w:r>
      <m:oMath>
        <m:r>
          <w:rPr>
            <w:rFonts w:ascii="Cambria Math" w:hAnsi="Cambria Math" w:cstheme="minorHAnsi"/>
          </w:rPr>
          <m:t>λ</m:t>
        </m:r>
      </m:oMath>
      <w:r w:rsidRPr="00470EA3">
        <w:rPr>
          <w:rFonts w:cstheme="minorHAnsi"/>
        </w:rPr>
        <w:t xml:space="preserve"> = 1 when the sign of </w:t>
      </w:r>
      <m:oMath>
        <m:sSub>
          <m:sSubPr>
            <m:ctrlPr>
              <w:rPr>
                <w:rFonts w:ascii="Cambria Math" w:hAnsi="Cambria Math" w:cstheme="minorHAnsi"/>
              </w:rPr>
            </m:ctrlPr>
          </m:sSubPr>
          <m:e>
            <m:r>
              <w:rPr>
                <w:rFonts w:ascii="Cambria Math" w:hAnsi="Cambria Math" w:cstheme="minorHAnsi"/>
              </w:rPr>
              <m:t>s</m:t>
            </m:r>
          </m:e>
          <m:sub>
            <m:r>
              <w:rPr>
                <w:rFonts w:ascii="Cambria Math" w:hAnsi="Cambria Math" w:cstheme="minorHAnsi"/>
              </w:rPr>
              <m:t>t</m:t>
            </m:r>
          </m:sub>
        </m:sSub>
      </m:oMath>
      <w:r w:rsidRPr="00470EA3">
        <w:rPr>
          <w:rFonts w:cstheme="minorHAnsi"/>
        </w:rPr>
        <w:t xml:space="preserve"> and </w:t>
      </w:r>
      <m:oMath>
        <m:sSub>
          <m:sSubPr>
            <m:ctrlPr>
              <w:rPr>
                <w:rFonts w:ascii="Cambria Math" w:hAnsi="Cambria Math" w:cstheme="minorHAnsi"/>
              </w:rPr>
            </m:ctrlPr>
          </m:sSubPr>
          <m:e>
            <m:r>
              <w:rPr>
                <w:rFonts w:ascii="Cambria Math" w:hAnsi="Cambria Math" w:cstheme="minorHAnsi"/>
              </w:rPr>
              <m:t>s</m:t>
            </m:r>
          </m:e>
          <m:sub>
            <m:r>
              <w:rPr>
                <w:rFonts w:ascii="Cambria Math" w:hAnsi="Cambria Math" w:cstheme="minorHAnsi"/>
              </w:rPr>
              <m:t>t-1</m:t>
            </m:r>
          </m:sub>
        </m:sSub>
      </m:oMath>
      <w:r w:rsidRPr="00470EA3">
        <w:rPr>
          <w:rFonts w:cstheme="minorHAnsi"/>
        </w:rPr>
        <w:t xml:space="preserve"> differ and </w:t>
      </w:r>
      <m:oMath>
        <m:r>
          <w:rPr>
            <w:rFonts w:ascii="Cambria Math" w:hAnsi="Cambria Math" w:cstheme="minorHAnsi"/>
          </w:rPr>
          <m:t>λ</m:t>
        </m:r>
      </m:oMath>
      <w:r w:rsidRPr="00470EA3">
        <w:rPr>
          <w:rFonts w:cstheme="minorHAnsi"/>
        </w:rPr>
        <w:t xml:space="preserve"> = 0 when the sign of </w:t>
      </w:r>
      <m:oMath>
        <m:sSub>
          <m:sSubPr>
            <m:ctrlPr>
              <w:rPr>
                <w:rFonts w:ascii="Cambria Math" w:hAnsi="Cambria Math" w:cstheme="minorHAnsi"/>
              </w:rPr>
            </m:ctrlPr>
          </m:sSubPr>
          <m:e>
            <m:r>
              <w:rPr>
                <w:rFonts w:ascii="Cambria Math" w:hAnsi="Cambria Math" w:cstheme="minorHAnsi"/>
              </w:rPr>
              <m:t>s</m:t>
            </m:r>
          </m:e>
          <m:sub>
            <m:r>
              <w:rPr>
                <w:rFonts w:ascii="Cambria Math" w:hAnsi="Cambria Math" w:cstheme="minorHAnsi"/>
              </w:rPr>
              <m:t>t</m:t>
            </m:r>
          </m:sub>
        </m:sSub>
      </m:oMath>
      <w:r w:rsidRPr="00470EA3">
        <w:rPr>
          <w:rFonts w:cstheme="minorHAnsi"/>
        </w:rPr>
        <w:t xml:space="preserve"> and </w:t>
      </w:r>
      <m:oMath>
        <m:sSub>
          <m:sSubPr>
            <m:ctrlPr>
              <w:rPr>
                <w:rFonts w:ascii="Cambria Math" w:hAnsi="Cambria Math" w:cstheme="minorHAnsi"/>
              </w:rPr>
            </m:ctrlPr>
          </m:sSubPr>
          <m:e>
            <m:r>
              <w:rPr>
                <w:rFonts w:ascii="Cambria Math" w:hAnsi="Cambria Math" w:cstheme="minorHAnsi"/>
              </w:rPr>
              <m:t>s</m:t>
            </m:r>
          </m:e>
          <m:sub>
            <m:r>
              <w:rPr>
                <w:rFonts w:ascii="Cambria Math" w:hAnsi="Cambria Math" w:cstheme="minorHAnsi"/>
              </w:rPr>
              <m:t>t-1</m:t>
            </m:r>
          </m:sub>
        </m:sSub>
      </m:oMath>
      <w:r w:rsidRPr="00470EA3">
        <w:rPr>
          <w:rFonts w:cstheme="minorHAnsi"/>
        </w:rPr>
        <w:t xml:space="preserve"> </w:t>
      </w:r>
      <w:r w:rsidR="00015290" w:rsidRPr="00470EA3">
        <w:rPr>
          <w:rFonts w:cstheme="minorHAnsi"/>
        </w:rPr>
        <w:t>are</w:t>
      </w:r>
      <w:r w:rsidRPr="00470EA3">
        <w:rPr>
          <w:rFonts w:cstheme="minorHAnsi"/>
        </w:rPr>
        <w:t xml:space="preserve"> same</w:t>
      </w:r>
      <w:r w:rsidR="00015290" w:rsidRPr="00470EA3">
        <w:rPr>
          <w:rFonts w:cstheme="minorHAnsi"/>
        </w:rPr>
        <w:t>.</w:t>
      </w:r>
    </w:p>
    <w:p w14:paraId="579ABFFE" w14:textId="77777777" w:rsidR="00332583" w:rsidRPr="00E744FF" w:rsidRDefault="00332583" w:rsidP="00E17F49">
      <w:pPr>
        <w:pStyle w:val="ListParagraph"/>
        <w:ind w:left="360"/>
        <w:jc w:val="both"/>
        <w:rPr>
          <w:sz w:val="24"/>
          <w:szCs w:val="24"/>
        </w:rPr>
      </w:pPr>
    </w:p>
    <w:p w14:paraId="5BD9311D" w14:textId="3492F74C" w:rsidR="00BD7495" w:rsidRPr="003E4395" w:rsidRDefault="00BD7495" w:rsidP="00E17F49">
      <w:pPr>
        <w:pStyle w:val="ListParagraph"/>
        <w:numPr>
          <w:ilvl w:val="0"/>
          <w:numId w:val="1"/>
        </w:numPr>
        <w:ind w:left="360"/>
        <w:jc w:val="both"/>
        <w:rPr>
          <w:i/>
          <w:iCs/>
          <w:sz w:val="24"/>
          <w:szCs w:val="24"/>
        </w:rPr>
      </w:pPr>
      <w:r w:rsidRPr="003E4395">
        <w:rPr>
          <w:i/>
          <w:iCs/>
          <w:sz w:val="24"/>
          <w:szCs w:val="24"/>
        </w:rPr>
        <w:t>Chroma STFT</w:t>
      </w:r>
    </w:p>
    <w:p w14:paraId="62E72948" w14:textId="7F4BF539" w:rsidR="004C2CC8" w:rsidRDefault="004C2CC8" w:rsidP="00E17F49">
      <w:pPr>
        <w:pStyle w:val="ListParagraph"/>
        <w:ind w:left="360"/>
        <w:jc w:val="both"/>
        <w:rPr>
          <w:rFonts w:cstheme="minorHAnsi"/>
        </w:rPr>
      </w:pPr>
      <w:r w:rsidRPr="004C2CC8">
        <w:rPr>
          <w:rFonts w:cstheme="minorHAnsi"/>
        </w:rPr>
        <w:t>A 12-element representation of spectral energy where the bins represent the 12 distinctive pitch classes used to study music (semitone spacing) where each representation indicates how much energy each pitch class has. The figure below uses short term Fourier transformation in order to compute Chroma features.  These features carry harmonic and melodic characteristics of the audio while being robust to changes in timbre.</w:t>
      </w:r>
    </w:p>
    <w:p w14:paraId="200B938E" w14:textId="77777777" w:rsidR="00546E73" w:rsidRPr="0011429D" w:rsidRDefault="00546E73" w:rsidP="00E17F49">
      <w:pPr>
        <w:pStyle w:val="ListParagraph"/>
        <w:ind w:left="360"/>
        <w:jc w:val="both"/>
        <w:rPr>
          <w:rFonts w:cstheme="minorHAnsi"/>
        </w:rPr>
      </w:pPr>
    </w:p>
    <w:p w14:paraId="34CC743B" w14:textId="74F7015A" w:rsidR="0011429D" w:rsidRPr="0060558D" w:rsidRDefault="00240595" w:rsidP="00E17F49">
      <w:pPr>
        <w:pStyle w:val="ListParagraph"/>
        <w:ind w:left="0"/>
        <w:jc w:val="both"/>
        <w:rPr>
          <w:sz w:val="24"/>
          <w:szCs w:val="24"/>
        </w:rPr>
      </w:pPr>
      <w:r>
        <w:rPr>
          <w:noProof/>
        </w:rPr>
        <w:drawing>
          <wp:inline distT="0" distB="0" distL="0" distR="0" wp14:anchorId="53E5B0E8" wp14:editId="0E645C81">
            <wp:extent cx="2640965" cy="196786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0817" cy="1975206"/>
                    </a:xfrm>
                    <a:prstGeom prst="rect">
                      <a:avLst/>
                    </a:prstGeom>
                    <a:noFill/>
                    <a:ln>
                      <a:noFill/>
                    </a:ln>
                  </pic:spPr>
                </pic:pic>
              </a:graphicData>
            </a:graphic>
          </wp:inline>
        </w:drawing>
      </w:r>
    </w:p>
    <w:p w14:paraId="7F863C86" w14:textId="284C66FA" w:rsidR="00BD7495" w:rsidRPr="00CF76E2" w:rsidRDefault="00BD7495" w:rsidP="00E17F49">
      <w:pPr>
        <w:pStyle w:val="ListParagraph"/>
        <w:numPr>
          <w:ilvl w:val="0"/>
          <w:numId w:val="1"/>
        </w:numPr>
        <w:ind w:left="360"/>
        <w:jc w:val="both"/>
        <w:rPr>
          <w:i/>
          <w:iCs/>
          <w:sz w:val="24"/>
          <w:szCs w:val="24"/>
        </w:rPr>
      </w:pPr>
      <w:r w:rsidRPr="00CF76E2">
        <w:rPr>
          <w:i/>
          <w:iCs/>
        </w:rPr>
        <w:t>MFCC</w:t>
      </w:r>
    </w:p>
    <w:p w14:paraId="3793BF80" w14:textId="77777777" w:rsidR="0067551F" w:rsidRDefault="00586B6D" w:rsidP="00E17F49">
      <w:pPr>
        <w:pStyle w:val="ListParagraph"/>
        <w:ind w:left="360"/>
        <w:jc w:val="both"/>
      </w:pPr>
      <w:r>
        <w:t xml:space="preserve">Mel frequency cepstral coefficients is a compact representation of the spectrum, a primary feature in research areas that includes audio signals </w:t>
      </w:r>
      <w:r w:rsidR="00FF5151">
        <w:t xml:space="preserve">ranging </w:t>
      </w:r>
      <w:r>
        <w:t>from detecting cough sounds to automatic speech recognition [21].</w:t>
      </w:r>
    </w:p>
    <w:p w14:paraId="6C5B9805" w14:textId="77777777" w:rsidR="0067551F" w:rsidRDefault="0067551F" w:rsidP="00E17F49">
      <w:pPr>
        <w:pStyle w:val="ListParagraph"/>
        <w:ind w:left="360"/>
        <w:jc w:val="both"/>
      </w:pPr>
    </w:p>
    <w:p w14:paraId="2B424F99" w14:textId="05534CB9" w:rsidR="00C25848" w:rsidRDefault="00586B6D" w:rsidP="00E17F49">
      <w:pPr>
        <w:pStyle w:val="ListParagraph"/>
        <w:ind w:left="360"/>
        <w:jc w:val="both"/>
      </w:pPr>
      <w:r>
        <w:t>M</w:t>
      </w:r>
      <w:r w:rsidR="007D24B0">
        <w:t>FCC</w:t>
      </w:r>
      <w:r>
        <w:t xml:space="preserve"> represents the sound spectrum by converting the audio signal via a sequence of steps to imitate the vocal tract. MFCC can completely capture the characteristics of the spectrum and simulate the human's auditory function, whose approximation of speech is linearly spaced on the frequency scale. In filter-source theory, "the source is the vocal cords, and the filter represents the vocal tract."</w:t>
      </w:r>
    </w:p>
    <w:p w14:paraId="233470F8" w14:textId="77777777" w:rsidR="00C25848" w:rsidRDefault="00C25848" w:rsidP="00E17F49">
      <w:pPr>
        <w:pStyle w:val="ListParagraph"/>
        <w:ind w:left="360"/>
        <w:jc w:val="both"/>
      </w:pPr>
    </w:p>
    <w:p w14:paraId="2DDC3D8D" w14:textId="2DDE9C08" w:rsidR="00222B1B" w:rsidRDefault="00586B6D" w:rsidP="00E17F49">
      <w:pPr>
        <w:pStyle w:val="ListParagraph"/>
        <w:ind w:left="360"/>
        <w:jc w:val="both"/>
      </w:pPr>
      <w:r>
        <w:t xml:space="preserve">Characteristics like shape and length of the vocal tract determine how sound is outputted from an individual, and the </w:t>
      </w:r>
      <w:r w:rsidRPr="00FC0F80">
        <w:rPr>
          <w:i/>
          <w:iCs/>
        </w:rPr>
        <w:t>Cepstrum coefficients</w:t>
      </w:r>
      <w:r>
        <w:t xml:space="preserve"> describe the filter, i.e., represent sound in a structured manner [22]</w:t>
      </w:r>
    </w:p>
    <w:p w14:paraId="5526F6A8" w14:textId="117D5535" w:rsidR="00145749" w:rsidRPr="00BD7495" w:rsidRDefault="001717FE" w:rsidP="00E17F49">
      <w:pPr>
        <w:pStyle w:val="ListParagraph"/>
        <w:ind w:left="0"/>
        <w:jc w:val="both"/>
        <w:rPr>
          <w:sz w:val="24"/>
          <w:szCs w:val="24"/>
        </w:rPr>
      </w:pPr>
      <w:r>
        <w:rPr>
          <w:noProof/>
        </w:rPr>
        <w:drawing>
          <wp:inline distT="0" distB="0" distL="0" distR="0" wp14:anchorId="16EE05AC" wp14:editId="46E3B78F">
            <wp:extent cx="2662995" cy="1911927"/>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3893" cy="1919751"/>
                    </a:xfrm>
                    <a:prstGeom prst="rect">
                      <a:avLst/>
                    </a:prstGeom>
                    <a:noFill/>
                    <a:ln>
                      <a:noFill/>
                    </a:ln>
                  </pic:spPr>
                </pic:pic>
              </a:graphicData>
            </a:graphic>
          </wp:inline>
        </w:drawing>
      </w:r>
    </w:p>
    <w:p w14:paraId="6CFD5834" w14:textId="41FEA5F5" w:rsidR="00BD7495" w:rsidRPr="00CA7808" w:rsidRDefault="00BD7495" w:rsidP="00E17F49">
      <w:pPr>
        <w:pStyle w:val="ListParagraph"/>
        <w:numPr>
          <w:ilvl w:val="0"/>
          <w:numId w:val="1"/>
        </w:numPr>
        <w:ind w:left="360"/>
        <w:jc w:val="both"/>
        <w:rPr>
          <w:i/>
          <w:iCs/>
          <w:sz w:val="24"/>
          <w:szCs w:val="24"/>
        </w:rPr>
      </w:pPr>
      <w:r w:rsidRPr="00CA7808">
        <w:rPr>
          <w:i/>
          <w:iCs/>
        </w:rPr>
        <w:t>Root Mean Square Energy</w:t>
      </w:r>
    </w:p>
    <w:p w14:paraId="602452EF" w14:textId="6931ECC7" w:rsidR="00EB1197" w:rsidRDefault="00CA7808" w:rsidP="00E17F49">
      <w:pPr>
        <w:pStyle w:val="ListParagraph"/>
        <w:ind w:left="360"/>
        <w:jc w:val="both"/>
        <w:rPr>
          <w:rStyle w:val="mn"/>
        </w:rPr>
      </w:pPr>
      <w:r w:rsidRPr="00CA7808">
        <w:rPr>
          <w:rStyle w:val="mn"/>
        </w:rPr>
        <w:t xml:space="preserve">The energy of a signal </w:t>
      </w:r>
      <w:del w:id="25" w:author="HImanshu Himan" w:date="2021-07-15T08:44:00Z">
        <w:r w:rsidRPr="00CA7808" w:rsidDel="001F420F">
          <w:rPr>
            <w:rStyle w:val="mn"/>
          </w:rPr>
          <w:delText>corresponds to</w:delText>
        </w:r>
      </w:del>
      <w:ins w:id="26" w:author="HImanshu Himan" w:date="2021-07-15T08:44:00Z">
        <w:r w:rsidR="001F420F">
          <w:rPr>
            <w:rStyle w:val="mn"/>
          </w:rPr>
          <w:t xml:space="preserve">is </w:t>
        </w:r>
        <w:proofErr w:type="spellStart"/>
        <w:r w:rsidR="001F420F">
          <w:rPr>
            <w:rStyle w:val="mn"/>
          </w:rPr>
          <w:t>give</w:t>
        </w:r>
        <w:proofErr w:type="spellEnd"/>
        <w:r w:rsidR="001F420F">
          <w:rPr>
            <w:rStyle w:val="mn"/>
          </w:rPr>
          <w:t xml:space="preserve"> by</w:t>
        </w:r>
      </w:ins>
      <w:r w:rsidRPr="00CA7808">
        <w:rPr>
          <w:rStyle w:val="mn"/>
        </w:rPr>
        <w:t xml:space="preserve"> its total magnitude. For audio signals, this</w:t>
      </w:r>
      <w:del w:id="27" w:author="HImanshu Himan" w:date="2021-07-15T08:44:00Z">
        <w:r w:rsidRPr="00CA7808" w:rsidDel="001F420F">
          <w:rPr>
            <w:rStyle w:val="mn"/>
          </w:rPr>
          <w:delText xml:space="preserve"> roughly</w:delText>
        </w:r>
      </w:del>
      <w:r w:rsidRPr="00CA7808">
        <w:rPr>
          <w:rStyle w:val="mn"/>
        </w:rPr>
        <w:t xml:space="preserve"> characteri</w:t>
      </w:r>
      <w:r w:rsidR="00CC46FB">
        <w:rPr>
          <w:rStyle w:val="mn"/>
        </w:rPr>
        <w:t>s</w:t>
      </w:r>
      <w:r w:rsidRPr="00CA7808">
        <w:rPr>
          <w:rStyle w:val="mn"/>
        </w:rPr>
        <w:t xml:space="preserve">es </w:t>
      </w:r>
      <w:ins w:id="28" w:author="HImanshu Himan" w:date="2021-07-15T08:44:00Z">
        <w:r w:rsidR="001F420F">
          <w:rPr>
            <w:rStyle w:val="mn"/>
          </w:rPr>
          <w:t xml:space="preserve">to </w:t>
        </w:r>
      </w:ins>
      <w:r w:rsidRPr="00CA7808">
        <w:rPr>
          <w:rStyle w:val="mn"/>
        </w:rPr>
        <w:t>how loud the signal is. RMSE is the square root of the mean square (the average of the squares of the magnitude of the audio frames).</w:t>
      </w:r>
      <w:r w:rsidR="00DB2147">
        <w:rPr>
          <w:rStyle w:val="mn"/>
        </w:rPr>
        <w:t>[23]</w:t>
      </w:r>
    </w:p>
    <w:p w14:paraId="21ECF852" w14:textId="77777777" w:rsidR="00DB2147" w:rsidRPr="00CA7808" w:rsidRDefault="00DB2147" w:rsidP="00E17F49">
      <w:pPr>
        <w:pStyle w:val="ListParagraph"/>
        <w:ind w:left="360"/>
        <w:jc w:val="both"/>
        <w:rPr>
          <w:rStyle w:val="mn"/>
        </w:rPr>
      </w:pPr>
    </w:p>
    <w:p w14:paraId="3490BC38" w14:textId="5F5CEDD6" w:rsidR="00EB1197" w:rsidRPr="00072327" w:rsidRDefault="004B5B60" w:rsidP="00E17F49">
      <w:pPr>
        <w:pStyle w:val="ListParagraph"/>
        <w:ind w:left="360"/>
        <w:jc w:val="both"/>
        <w:rPr>
          <w:rStyle w:val="mn"/>
        </w:rPr>
      </w:pPr>
      <m:oMathPara>
        <m:oMathParaPr>
          <m:jc m:val="center"/>
        </m:oMathParaPr>
        <m:oMath>
          <m:rad>
            <m:radPr>
              <m:degHide m:val="1"/>
              <m:ctrlPr>
                <w:rPr>
                  <w:rStyle w:val="mn"/>
                  <w:rFonts w:ascii="Cambria Math" w:hAnsi="Cambria Math"/>
                </w:rPr>
              </m:ctrlPr>
            </m:radPr>
            <m:deg/>
            <m:e>
              <m:f>
                <m:fPr>
                  <m:ctrlPr>
                    <w:rPr>
                      <w:rStyle w:val="mn"/>
                      <w:rFonts w:ascii="Cambria Math" w:hAnsi="Cambria Math"/>
                    </w:rPr>
                  </m:ctrlPr>
                </m:fPr>
                <m:num>
                  <m:r>
                    <w:rPr>
                      <w:rStyle w:val="mn"/>
                      <w:rFonts w:ascii="Cambria Math" w:hAnsi="Cambria Math"/>
                    </w:rPr>
                    <m:t>1</m:t>
                  </m:r>
                </m:num>
                <m:den>
                  <m:r>
                    <w:rPr>
                      <w:rStyle w:val="mn"/>
                      <w:rFonts w:ascii="Cambria Math" w:hAnsi="Cambria Math"/>
                    </w:rPr>
                    <m:t>N</m:t>
                  </m:r>
                </m:den>
              </m:f>
              <m:nary>
                <m:naryPr>
                  <m:chr m:val="∑"/>
                  <m:limLoc m:val="undOvr"/>
                  <m:grow m:val="1"/>
                  <m:supHide m:val="1"/>
                  <m:ctrlPr>
                    <w:rPr>
                      <w:rStyle w:val="mn"/>
                      <w:rFonts w:ascii="Cambria Math" w:hAnsi="Cambria Math"/>
                    </w:rPr>
                  </m:ctrlPr>
                </m:naryPr>
                <m:sub>
                  <m:r>
                    <w:rPr>
                      <w:rStyle w:val="mn"/>
                      <w:rFonts w:ascii="Cambria Math" w:hAnsi="Cambria Math"/>
                    </w:rPr>
                    <m:t>n</m:t>
                  </m:r>
                </m:sub>
                <m:sup/>
                <m:e>
                  <m:r>
                    <w:rPr>
                      <w:rStyle w:val="mn"/>
                      <w:rFonts w:ascii="Cambria Math" w:hAnsi="Cambria Math"/>
                    </w:rPr>
                    <m:t> </m:t>
                  </m:r>
                </m:e>
              </m:nary>
              <m:r>
                <w:rPr>
                  <w:rStyle w:val="mn"/>
                  <w:rFonts w:ascii="Cambria Math" w:hAnsi="Cambria Math"/>
                </w:rPr>
                <m:t>|x(n)</m:t>
              </m:r>
              <m:sSup>
                <m:sSupPr>
                  <m:ctrlPr>
                    <w:rPr>
                      <w:rStyle w:val="mn"/>
                      <w:rFonts w:ascii="Cambria Math" w:hAnsi="Cambria Math"/>
                    </w:rPr>
                  </m:ctrlPr>
                </m:sSupPr>
                <m:e>
                  <m:r>
                    <w:rPr>
                      <w:rStyle w:val="mn"/>
                      <w:rFonts w:ascii="Cambria Math" w:hAnsi="Cambria Math"/>
                    </w:rPr>
                    <m:t>|</m:t>
                  </m:r>
                </m:e>
                <m:sup>
                  <m:r>
                    <w:rPr>
                      <w:rStyle w:val="mn"/>
                      <w:rFonts w:ascii="Cambria Math" w:hAnsi="Cambria Math"/>
                    </w:rPr>
                    <m:t>2</m:t>
                  </m:r>
                </m:sup>
              </m:sSup>
            </m:e>
          </m:rad>
        </m:oMath>
      </m:oMathPara>
    </w:p>
    <w:p w14:paraId="4BC7CADC" w14:textId="77777777" w:rsidR="00DB2147" w:rsidRPr="00DB2147" w:rsidRDefault="00DB2147" w:rsidP="00E17F49">
      <w:pPr>
        <w:pStyle w:val="ListParagraph"/>
        <w:ind w:left="360"/>
        <w:jc w:val="both"/>
        <w:rPr>
          <w:sz w:val="24"/>
          <w:szCs w:val="24"/>
        </w:rPr>
      </w:pPr>
    </w:p>
    <w:p w14:paraId="680A4670" w14:textId="52B3D804" w:rsidR="00BD7495" w:rsidRPr="004D461C" w:rsidRDefault="00BD7495" w:rsidP="00E17F49">
      <w:pPr>
        <w:pStyle w:val="ListParagraph"/>
        <w:numPr>
          <w:ilvl w:val="0"/>
          <w:numId w:val="1"/>
        </w:numPr>
        <w:ind w:left="360"/>
        <w:jc w:val="both"/>
        <w:rPr>
          <w:i/>
          <w:iCs/>
          <w:sz w:val="24"/>
          <w:szCs w:val="24"/>
        </w:rPr>
      </w:pPr>
      <w:r w:rsidRPr="004D461C">
        <w:rPr>
          <w:i/>
          <w:iCs/>
        </w:rPr>
        <w:t>Spectral Roll off</w:t>
      </w:r>
    </w:p>
    <w:p w14:paraId="5872E6DF" w14:textId="0C508B0C" w:rsidR="00CC46FB" w:rsidRDefault="00CC46FB" w:rsidP="00E17F49">
      <w:pPr>
        <w:pStyle w:val="ListParagraph"/>
        <w:ind w:left="360"/>
        <w:jc w:val="both"/>
      </w:pPr>
      <w:r w:rsidRPr="00194258">
        <w:t>Spectral Roll</w:t>
      </w:r>
      <w:r w:rsidR="002C442D" w:rsidRPr="00194258">
        <w:t>-</w:t>
      </w:r>
      <w:r w:rsidRPr="00194258">
        <w:t xml:space="preserve">off is the frequency below which </w:t>
      </w:r>
      <w:ins w:id="29" w:author="HImanshu Himan" w:date="2021-07-15T08:44:00Z">
        <w:r w:rsidR="001F420F">
          <w:t xml:space="preserve">lies </w:t>
        </w:r>
      </w:ins>
      <w:r w:rsidRPr="00194258">
        <w:t xml:space="preserve">a specified percentage of the total spectral energy </w:t>
      </w:r>
      <m:oMath>
        <m:r>
          <w:rPr>
            <w:rFonts w:ascii="Cambria Math" w:hAnsi="Cambria Math"/>
          </w:rPr>
          <m:t>N</m:t>
        </m:r>
      </m:oMath>
      <w:r w:rsidRPr="00194258">
        <w:t xml:space="preserve"> lies.</w:t>
      </w:r>
    </w:p>
    <w:p w14:paraId="1AC2347F" w14:textId="77777777" w:rsidR="00DB394B" w:rsidRPr="00194258" w:rsidRDefault="00DB394B" w:rsidP="00E17F49">
      <w:pPr>
        <w:pStyle w:val="ListParagraph"/>
        <w:ind w:left="360"/>
        <w:jc w:val="both"/>
      </w:pPr>
    </w:p>
    <w:p w14:paraId="7E16AE89" w14:textId="3D75CF0B" w:rsidR="00DB2147" w:rsidRPr="00DB394B" w:rsidRDefault="00BF7BC8" w:rsidP="00E17F49">
      <w:pPr>
        <w:pStyle w:val="ListParagraph"/>
        <w:ind w:left="360"/>
        <w:jc w:val="both"/>
        <w:rPr>
          <w:rFonts w:eastAsiaTheme="minorEastAsia"/>
          <w:sz w:val="18"/>
          <w:szCs w:val="18"/>
        </w:rPr>
      </w:pPr>
      <m:oMathPara>
        <m:oMath>
          <m:r>
            <m:rPr>
              <m:nor/>
            </m:rPr>
            <w:rPr>
              <w:sz w:val="18"/>
              <w:szCs w:val="18"/>
            </w:rPr>
            <m:t>Roll</m:t>
          </m:r>
          <m:r>
            <m:rPr>
              <m:nor/>
            </m:rPr>
            <w:rPr>
              <w:sz w:val="18"/>
              <w:szCs w:val="18"/>
            </w:rPr>
            <m:t>-</m:t>
          </m:r>
          <m:r>
            <m:rPr>
              <m:nor/>
            </m:rPr>
            <w:rPr>
              <w:sz w:val="18"/>
              <w:szCs w:val="18"/>
            </w:rPr>
            <m:t>off</m:t>
          </m:r>
          <m:r>
            <m:rPr>
              <m:nor/>
            </m:rPr>
            <w:rPr>
              <w:sz w:val="18"/>
              <w:szCs w:val="18"/>
            </w:rPr>
            <m:t xml:space="preserve"> </m:t>
          </m:r>
          <m:r>
            <w:rPr>
              <w:rFonts w:ascii="Cambria Math" w:hAnsi="Cambria Math"/>
              <w:sz w:val="18"/>
              <w:szCs w:val="18"/>
            </w:rPr>
            <m:t>=</m:t>
          </m:r>
          <m:nary>
            <m:naryPr>
              <m:chr m:val="∑"/>
              <m:limLoc m:val="undOvr"/>
              <m:grow m:val="1"/>
              <m:ctrlPr>
                <w:rPr>
                  <w:rFonts w:ascii="Cambria Math" w:hAnsi="Cambria Math"/>
                  <w:sz w:val="18"/>
                  <w:szCs w:val="18"/>
                </w:rPr>
              </m:ctrlPr>
            </m:naryPr>
            <m:sub>
              <m:r>
                <w:rPr>
                  <w:rFonts w:ascii="Cambria Math" w:hAnsi="Cambria Math"/>
                  <w:sz w:val="18"/>
                  <w:szCs w:val="18"/>
                </w:rPr>
                <m:t>k=</m:t>
              </m:r>
              <m:sSub>
                <m:sSubPr>
                  <m:ctrlPr>
                    <w:rPr>
                      <w:rFonts w:ascii="Cambria Math" w:hAnsi="Cambria Math"/>
                      <w:sz w:val="18"/>
                      <w:szCs w:val="18"/>
                    </w:rPr>
                  </m:ctrlPr>
                </m:sSubPr>
                <m:e>
                  <m:r>
                    <w:rPr>
                      <w:rFonts w:ascii="Cambria Math" w:hAnsi="Cambria Math"/>
                      <w:sz w:val="18"/>
                      <w:szCs w:val="18"/>
                    </w:rPr>
                    <m:t>b</m:t>
                  </m:r>
                </m:e>
                <m:sub>
                  <m:r>
                    <w:rPr>
                      <w:rFonts w:ascii="Cambria Math" w:hAnsi="Cambria Math"/>
                      <w:sz w:val="18"/>
                      <w:szCs w:val="18"/>
                    </w:rPr>
                    <m:t>1</m:t>
                  </m:r>
                </m:sub>
              </m:sSub>
            </m:sub>
            <m:sup>
              <m:r>
                <w:rPr>
                  <w:rFonts w:ascii="Cambria Math" w:hAnsi="Cambria Math"/>
                  <w:sz w:val="18"/>
                  <w:szCs w:val="18"/>
                </w:rPr>
                <m:t>d</m:t>
              </m:r>
            </m:sup>
            <m:e>
              <m:r>
                <w:rPr>
                  <w:rFonts w:ascii="Cambria Math" w:hAnsi="Cambria Math"/>
                  <w:sz w:val="18"/>
                  <w:szCs w:val="18"/>
                </w:rPr>
                <m:t> </m:t>
              </m:r>
            </m:e>
          </m:nary>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k</m:t>
              </m:r>
            </m:sub>
          </m:sSub>
          <m:r>
            <w:rPr>
              <w:rFonts w:ascii="Cambria Math" w:hAnsi="Cambria Math"/>
              <w:sz w:val="18"/>
              <w:szCs w:val="18"/>
            </w:rPr>
            <m:t>=N</m:t>
          </m:r>
          <m:d>
            <m:dPr>
              <m:ctrlPr>
                <w:rPr>
                  <w:rFonts w:ascii="Cambria Math" w:hAnsi="Cambria Math"/>
                  <w:sz w:val="18"/>
                  <w:szCs w:val="18"/>
                </w:rPr>
              </m:ctrlPr>
            </m:dPr>
            <m:e>
              <m:nary>
                <m:naryPr>
                  <m:chr m:val="∑"/>
                  <m:limLoc m:val="undOvr"/>
                  <m:grow m:val="1"/>
                  <m:ctrlPr>
                    <w:rPr>
                      <w:rFonts w:ascii="Cambria Math" w:hAnsi="Cambria Math"/>
                      <w:sz w:val="18"/>
                      <w:szCs w:val="18"/>
                    </w:rPr>
                  </m:ctrlPr>
                </m:naryPr>
                <m:sub>
                  <m:r>
                    <w:rPr>
                      <w:rFonts w:ascii="Cambria Math" w:hAnsi="Cambria Math"/>
                      <w:sz w:val="18"/>
                      <w:szCs w:val="18"/>
                    </w:rPr>
                    <m:t>k=</m:t>
                  </m:r>
                  <m:sSub>
                    <m:sSubPr>
                      <m:ctrlPr>
                        <w:rPr>
                          <w:rFonts w:ascii="Cambria Math" w:hAnsi="Cambria Math"/>
                          <w:sz w:val="18"/>
                          <w:szCs w:val="18"/>
                        </w:rPr>
                      </m:ctrlPr>
                    </m:sSubPr>
                    <m:e>
                      <m:r>
                        <w:rPr>
                          <w:rFonts w:ascii="Cambria Math" w:hAnsi="Cambria Math"/>
                          <w:sz w:val="18"/>
                          <w:szCs w:val="18"/>
                        </w:rPr>
                        <m:t>b</m:t>
                      </m:r>
                    </m:e>
                    <m:sub>
                      <m:r>
                        <w:rPr>
                          <w:rFonts w:ascii="Cambria Math" w:hAnsi="Cambria Math"/>
                          <w:sz w:val="18"/>
                          <w:szCs w:val="18"/>
                        </w:rPr>
                        <m:t>1</m:t>
                      </m:r>
                    </m:sub>
                  </m:sSub>
                </m:sub>
                <m:sup>
                  <m:sSub>
                    <m:sSubPr>
                      <m:ctrlPr>
                        <w:rPr>
                          <w:rFonts w:ascii="Cambria Math" w:hAnsi="Cambria Math"/>
                          <w:sz w:val="18"/>
                          <w:szCs w:val="18"/>
                        </w:rPr>
                      </m:ctrlPr>
                    </m:sSubPr>
                    <m:e>
                      <m:r>
                        <w:rPr>
                          <w:rFonts w:ascii="Cambria Math" w:hAnsi="Cambria Math"/>
                          <w:sz w:val="18"/>
                          <w:szCs w:val="18"/>
                        </w:rPr>
                        <m:t>b</m:t>
                      </m:r>
                    </m:e>
                    <m:sub>
                      <m:r>
                        <w:rPr>
                          <w:rFonts w:ascii="Cambria Math" w:hAnsi="Cambria Math"/>
                          <w:sz w:val="18"/>
                          <w:szCs w:val="18"/>
                        </w:rPr>
                        <m:t>2</m:t>
                      </m:r>
                    </m:sub>
                  </m:sSub>
                </m:sup>
                <m:e>
                  <m:r>
                    <w:rPr>
                      <w:rFonts w:ascii="Cambria Math" w:hAnsi="Cambria Math"/>
                      <w:sz w:val="18"/>
                      <w:szCs w:val="18"/>
                    </w:rPr>
                    <m:t> </m:t>
                  </m:r>
                </m:e>
              </m:nary>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k</m:t>
                  </m:r>
                </m:sub>
              </m:sSub>
            </m:e>
          </m:d>
        </m:oMath>
      </m:oMathPara>
    </w:p>
    <w:p w14:paraId="5C48E4D1" w14:textId="77777777" w:rsidR="00DB394B" w:rsidRDefault="00DB394B" w:rsidP="00E17F49">
      <w:pPr>
        <w:pStyle w:val="ListParagraph"/>
        <w:ind w:left="360"/>
        <w:jc w:val="both"/>
        <w:rPr>
          <w:rFonts w:cs="Arial"/>
          <w:color w:val="000000"/>
          <w:shd w:val="clear" w:color="auto" w:fill="FFFFFF"/>
        </w:rPr>
      </w:pPr>
    </w:p>
    <w:p w14:paraId="6A635464" w14:textId="2764ACE0" w:rsidR="00CC46FB" w:rsidRDefault="00CC46FB" w:rsidP="00E17F49">
      <w:pPr>
        <w:pStyle w:val="ListParagraph"/>
        <w:ind w:left="360"/>
        <w:jc w:val="both"/>
        <w:rPr>
          <w:rFonts w:ascii="Arial" w:hAnsi="Arial" w:cs="Arial"/>
          <w:color w:val="000000"/>
          <w:shd w:val="clear" w:color="auto" w:fill="FFFFFF"/>
        </w:rPr>
      </w:pPr>
      <w:r w:rsidRPr="00194258">
        <w:rPr>
          <w:rFonts w:cs="Arial"/>
          <w:color w:val="000000"/>
          <w:shd w:val="clear" w:color="auto" w:fill="FFFFFF"/>
        </w:rPr>
        <w:t xml:space="preserve">where </w:t>
      </w:r>
      <m:oMath>
        <m:sSub>
          <m:sSubPr>
            <m:ctrlPr>
              <w:rPr>
                <w:rFonts w:ascii="Cambria Math" w:hAnsi="Cambria Math"/>
              </w:rPr>
            </m:ctrlPr>
          </m:sSubPr>
          <m:e>
            <m:r>
              <w:rPr>
                <w:rFonts w:ascii="Cambria Math" w:hAnsi="Cambria Math"/>
              </w:rPr>
              <m:t>s</m:t>
            </m:r>
          </m:e>
          <m:sub>
            <m:r>
              <w:rPr>
                <w:rFonts w:ascii="Cambria Math" w:hAnsi="Cambria Math"/>
              </w:rPr>
              <m:t>k</m:t>
            </m:r>
          </m:sub>
        </m:sSub>
      </m:oMath>
      <w:r w:rsidRPr="00194258">
        <w:rPr>
          <w:rFonts w:eastAsiaTheme="minorEastAsia" w:cs="Arial"/>
        </w:rPr>
        <w:t xml:space="preserve"> </w:t>
      </w:r>
      <w:r w:rsidRPr="00194258">
        <w:rPr>
          <w:rFonts w:cs="Arial"/>
          <w:color w:val="000000"/>
          <w:shd w:val="clear" w:color="auto" w:fill="FFFFFF"/>
        </w:rPr>
        <w:t xml:space="preserve">is the spectral value at bin </w:t>
      </w:r>
      <m:oMath>
        <m:r>
          <w:rPr>
            <w:rFonts w:ascii="Cambria Math" w:hAnsi="Cambria Math"/>
          </w:rPr>
          <m:t>k</m:t>
        </m:r>
      </m:oMath>
      <w:r w:rsidRPr="00194258">
        <w:rPr>
          <w:rFonts w:cs="Arial"/>
          <w:color w:val="000000"/>
          <w:shd w:val="clear" w:color="auto" w:fill="FFFFFF"/>
        </w:rPr>
        <w:t xml:space="preserve">, </w:t>
      </w:r>
      <m:oMath>
        <m:r>
          <w:rPr>
            <w:rFonts w:ascii="Cambria Math" w:hAnsi="Cambria Math"/>
          </w:rPr>
          <m:t>N</m:t>
        </m:r>
      </m:oMath>
      <w:r w:rsidRPr="00194258">
        <w:rPr>
          <w:rFonts w:cs="Arial"/>
          <w:color w:val="000000"/>
          <w:shd w:val="clear" w:color="auto" w:fill="FFFFFF"/>
        </w:rPr>
        <w:t xml:space="preserve"> is the percentile cutoff, and </w:t>
      </w:r>
      <m:oMath>
        <m:sSub>
          <m:sSubPr>
            <m:ctrlPr>
              <w:rPr>
                <w:rFonts w:ascii="Cambria Math" w:hAnsi="Cambria Math"/>
              </w:rPr>
            </m:ctrlPr>
          </m:sSubPr>
          <m:e>
            <m:r>
              <w:rPr>
                <w:rFonts w:ascii="Cambria Math" w:hAnsi="Cambria Math"/>
              </w:rPr>
              <m:t>b</m:t>
            </m:r>
          </m:e>
          <m:sub>
            <m:r>
              <w:rPr>
                <w:rFonts w:ascii="Cambria Math" w:hAnsi="Cambria Math"/>
              </w:rPr>
              <m:t>1</m:t>
            </m:r>
          </m:sub>
        </m:sSub>
      </m:oMath>
      <w:r w:rsidRPr="00194258">
        <w:rPr>
          <w:rFonts w:cs="Arial"/>
          <w:color w:val="000000"/>
          <w:shd w:val="clear" w:color="auto" w:fill="FFFFFF"/>
        </w:rPr>
        <w:t xml:space="preserve"> and </w:t>
      </w:r>
      <m:oMath>
        <m:sSub>
          <m:sSubPr>
            <m:ctrlPr>
              <w:rPr>
                <w:rFonts w:ascii="Cambria Math" w:hAnsi="Cambria Math"/>
              </w:rPr>
            </m:ctrlPr>
          </m:sSubPr>
          <m:e>
            <m:r>
              <w:rPr>
                <w:rFonts w:ascii="Cambria Math" w:hAnsi="Cambria Math"/>
              </w:rPr>
              <m:t>b</m:t>
            </m:r>
          </m:e>
          <m:sub>
            <m:r>
              <w:rPr>
                <w:rFonts w:ascii="Cambria Math" w:hAnsi="Cambria Math"/>
              </w:rPr>
              <m:t>2</m:t>
            </m:r>
          </m:sub>
        </m:sSub>
      </m:oMath>
      <w:r w:rsidRPr="00194258">
        <w:rPr>
          <w:rFonts w:cs="Arial"/>
          <w:color w:val="000000"/>
          <w:shd w:val="clear" w:color="auto" w:fill="FFFFFF"/>
        </w:rPr>
        <w:t xml:space="preserve"> are the band edges</w:t>
      </w:r>
      <w:r w:rsidRPr="00194258">
        <w:rPr>
          <w:rFonts w:ascii="Arial" w:hAnsi="Arial" w:cs="Arial"/>
          <w:color w:val="000000"/>
          <w:shd w:val="clear" w:color="auto" w:fill="FFFFFF"/>
        </w:rPr>
        <w:t>.</w:t>
      </w:r>
    </w:p>
    <w:p w14:paraId="07BF8B7A" w14:textId="77777777" w:rsidR="00C62317" w:rsidRPr="00194258" w:rsidRDefault="00C62317" w:rsidP="00E17F49">
      <w:pPr>
        <w:pStyle w:val="ListParagraph"/>
        <w:ind w:left="360"/>
        <w:jc w:val="both"/>
      </w:pPr>
    </w:p>
    <w:p w14:paraId="6578D8B9" w14:textId="77777777" w:rsidR="00C62317" w:rsidRPr="004C2F7D" w:rsidRDefault="00C62317" w:rsidP="00E17F49">
      <w:pPr>
        <w:pStyle w:val="ListParagraph"/>
        <w:numPr>
          <w:ilvl w:val="0"/>
          <w:numId w:val="1"/>
        </w:numPr>
        <w:ind w:left="360"/>
        <w:jc w:val="both"/>
        <w:rPr>
          <w:i/>
          <w:iCs/>
          <w:sz w:val="24"/>
          <w:szCs w:val="24"/>
        </w:rPr>
      </w:pPr>
      <w:r w:rsidRPr="004C2F7D">
        <w:rPr>
          <w:i/>
          <w:iCs/>
        </w:rPr>
        <w:t>Spectral Centroid</w:t>
      </w:r>
    </w:p>
    <w:p w14:paraId="681F25DE" w14:textId="77777777" w:rsidR="00C62317" w:rsidRDefault="00C62317" w:rsidP="00E17F49">
      <w:pPr>
        <w:pStyle w:val="ListParagraph"/>
        <w:ind w:left="360"/>
        <w:jc w:val="both"/>
      </w:pPr>
      <w:r w:rsidRPr="004C2F7D">
        <w:t>Spectral centroid is a measure to compute the "centre of mass" of a given spectrum. It tells us about sound "brightness", which indicates the amount of high-frequency content in a sound.</w:t>
      </w:r>
      <w:r>
        <w:t xml:space="preserve"> This is like a weighted mean:</w:t>
      </w:r>
    </w:p>
    <w:p w14:paraId="0DFCAEBC" w14:textId="77777777" w:rsidR="00C62317" w:rsidRDefault="00C62317" w:rsidP="00E17F49">
      <w:pPr>
        <w:pStyle w:val="ListParagraph"/>
        <w:ind w:left="360"/>
        <w:jc w:val="both"/>
      </w:pPr>
    </w:p>
    <w:p w14:paraId="31C82A28" w14:textId="77777777" w:rsidR="00C62317" w:rsidRPr="00896226" w:rsidRDefault="004B5B60" w:rsidP="00E17F49">
      <w:pPr>
        <w:pStyle w:val="ListParagraph"/>
        <w:ind w:left="360"/>
        <w:jc w:val="both"/>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m:t>
          </m:r>
          <m:f>
            <m:fPr>
              <m:ctrlPr>
                <w:rPr>
                  <w:rFonts w:ascii="Cambria Math" w:hAnsi="Cambria Math"/>
                </w:rPr>
              </m:ctrlPr>
            </m:fPr>
            <m:num>
              <m:nary>
                <m:naryPr>
                  <m:chr m:val="∑"/>
                  <m:limLoc m:val="undOvr"/>
                  <m:grow m:val="1"/>
                  <m:supHide m:val="1"/>
                  <m:ctrlPr>
                    <w:rPr>
                      <w:rFonts w:ascii="Cambria Math" w:hAnsi="Cambria Math"/>
                    </w:rPr>
                  </m:ctrlPr>
                </m:naryPr>
                <m:sub>
                  <m:r>
                    <w:rPr>
                      <w:rFonts w:ascii="Cambria Math" w:hAnsi="Cambria Math"/>
                    </w:rPr>
                    <m:t>k</m:t>
                  </m:r>
                </m:sub>
                <m:sup/>
                <m:e>
                  <m:r>
                    <w:rPr>
                      <w:rFonts w:ascii="Cambria Math" w:hAnsi="Cambria Math"/>
                    </w:rPr>
                    <m:t> </m:t>
                  </m:r>
                </m:e>
              </m:nary>
              <m:r>
                <w:rPr>
                  <w:rFonts w:ascii="Cambria Math" w:hAnsi="Cambria Math"/>
                </w:rPr>
                <m:t>S(k)f(k)</m:t>
              </m:r>
            </m:num>
            <m:den>
              <m:nary>
                <m:naryPr>
                  <m:chr m:val="∑"/>
                  <m:limLoc m:val="undOvr"/>
                  <m:grow m:val="1"/>
                  <m:supHide m:val="1"/>
                  <m:ctrlPr>
                    <w:rPr>
                      <w:rFonts w:ascii="Cambria Math" w:hAnsi="Cambria Math"/>
                    </w:rPr>
                  </m:ctrlPr>
                </m:naryPr>
                <m:sub>
                  <m:r>
                    <w:rPr>
                      <w:rFonts w:ascii="Cambria Math" w:hAnsi="Cambria Math"/>
                    </w:rPr>
                    <m:t>k</m:t>
                  </m:r>
                </m:sub>
                <m:sup/>
                <m:e>
                  <m:r>
                    <w:rPr>
                      <w:rFonts w:ascii="Cambria Math" w:hAnsi="Cambria Math"/>
                    </w:rPr>
                    <m:t> </m:t>
                  </m:r>
                </m:e>
              </m:nary>
              <m:r>
                <w:rPr>
                  <w:rFonts w:ascii="Cambria Math" w:hAnsi="Cambria Math"/>
                </w:rPr>
                <m:t>S(k)</m:t>
              </m:r>
            </m:den>
          </m:f>
        </m:oMath>
      </m:oMathPara>
    </w:p>
    <w:p w14:paraId="713D410E" w14:textId="77777777" w:rsidR="00896226" w:rsidRDefault="00896226" w:rsidP="00E17F49">
      <w:pPr>
        <w:pStyle w:val="ListParagraph"/>
        <w:ind w:left="360"/>
        <w:jc w:val="both"/>
        <w:rPr>
          <w:rFonts w:cstheme="minorHAnsi"/>
          <w:color w:val="000000"/>
          <w:shd w:val="clear" w:color="auto" w:fill="FFFFFF"/>
        </w:rPr>
      </w:pPr>
    </w:p>
    <w:p w14:paraId="6705FB6C" w14:textId="200B6C0F" w:rsidR="00C62317" w:rsidRPr="00CC613F" w:rsidRDefault="00C62317" w:rsidP="00E17F49">
      <w:pPr>
        <w:pStyle w:val="ListParagraph"/>
        <w:ind w:left="360"/>
        <w:jc w:val="both"/>
        <w:rPr>
          <w:rFonts w:cstheme="minorHAnsi"/>
        </w:rPr>
      </w:pPr>
      <w:r w:rsidRPr="00CC613F">
        <w:rPr>
          <w:rFonts w:cstheme="minorHAnsi"/>
          <w:color w:val="000000"/>
          <w:shd w:val="clear" w:color="auto" w:fill="FFFFFF"/>
        </w:rPr>
        <w:t>where </w:t>
      </w:r>
      <m:oMath>
        <m:r>
          <w:rPr>
            <w:rFonts w:ascii="Cambria Math" w:hAnsi="Cambria Math"/>
          </w:rPr>
          <m:t>S(k)</m:t>
        </m:r>
      </m:oMath>
      <w:r w:rsidRPr="00CC613F">
        <w:rPr>
          <w:rFonts w:cstheme="minorHAnsi"/>
          <w:color w:val="000000"/>
          <w:shd w:val="clear" w:color="auto" w:fill="FFFFFF"/>
        </w:rPr>
        <w:t> is the spectral magnitude at frequency bin </w:t>
      </w:r>
      <m:oMath>
        <m:r>
          <w:rPr>
            <w:rFonts w:ascii="Cambria Math" w:hAnsi="Cambria Math"/>
          </w:rPr>
          <m:t>k</m:t>
        </m:r>
      </m:oMath>
      <w:r w:rsidRPr="00CC613F">
        <w:rPr>
          <w:rFonts w:cstheme="minorHAnsi"/>
          <w:color w:val="000000"/>
          <w:shd w:val="clear" w:color="auto" w:fill="FFFFFF"/>
        </w:rPr>
        <w:t>, </w:t>
      </w:r>
      <m:oMath>
        <m:r>
          <w:rPr>
            <w:rFonts w:ascii="Cambria Math" w:hAnsi="Cambria Math"/>
          </w:rPr>
          <m:t>f(k)</m:t>
        </m:r>
      </m:oMath>
      <w:r w:rsidRPr="00CC613F">
        <w:rPr>
          <w:rFonts w:cstheme="minorHAnsi"/>
          <w:color w:val="000000"/>
          <w:shd w:val="clear" w:color="auto" w:fill="FFFFFF"/>
        </w:rPr>
        <w:t> is the frequency at bin </w:t>
      </w:r>
      <m:oMath>
        <m:r>
          <w:rPr>
            <w:rFonts w:ascii="Cambria Math" w:hAnsi="Cambria Math"/>
          </w:rPr>
          <m:t>k</m:t>
        </m:r>
      </m:oMath>
      <w:r w:rsidRPr="00CC613F">
        <w:rPr>
          <w:rFonts w:cstheme="minorHAnsi"/>
          <w:color w:val="000000"/>
          <w:shd w:val="clear" w:color="auto" w:fill="FFFFFF"/>
        </w:rPr>
        <w:t>.</w:t>
      </w:r>
    </w:p>
    <w:p w14:paraId="7308A675" w14:textId="77777777" w:rsidR="00C62317" w:rsidRDefault="00C62317" w:rsidP="00E17F49">
      <w:pPr>
        <w:pStyle w:val="ListParagraph"/>
        <w:ind w:left="360"/>
        <w:jc w:val="both"/>
        <w:rPr>
          <w:i/>
          <w:iCs/>
        </w:rPr>
      </w:pPr>
    </w:p>
    <w:p w14:paraId="39323A36" w14:textId="45915221" w:rsidR="00883B4E" w:rsidRPr="00C62317" w:rsidRDefault="00883B4E" w:rsidP="00E17F49">
      <w:pPr>
        <w:pStyle w:val="ListParagraph"/>
        <w:numPr>
          <w:ilvl w:val="0"/>
          <w:numId w:val="1"/>
        </w:numPr>
        <w:ind w:left="360"/>
        <w:jc w:val="both"/>
        <w:rPr>
          <w:i/>
          <w:iCs/>
        </w:rPr>
      </w:pPr>
      <w:r w:rsidRPr="004C2F7D">
        <w:rPr>
          <w:i/>
          <w:iCs/>
        </w:rPr>
        <w:t xml:space="preserve">Spectral </w:t>
      </w:r>
      <w:r>
        <w:rPr>
          <w:i/>
          <w:iCs/>
        </w:rPr>
        <w:t>Bandwidth</w:t>
      </w:r>
    </w:p>
    <w:p w14:paraId="6BC57608" w14:textId="4CC9BFB4" w:rsidR="00883B4E" w:rsidRPr="00D44286" w:rsidRDefault="00C62317" w:rsidP="00E17F49">
      <w:pPr>
        <w:pStyle w:val="ListParagraph"/>
        <w:ind w:left="360"/>
        <w:jc w:val="both"/>
      </w:pPr>
      <w:r w:rsidRPr="00C62317">
        <w:t>The spectral bandwidth is defined as the extent of the power trans</w:t>
      </w:r>
      <w:r w:rsidRPr="00D44286">
        <w:t xml:space="preserve">fer function around the centre frequency </w:t>
      </w:r>
      <w:r w:rsidR="00B03142" w:rsidRPr="00D44286">
        <w:t>[24]</w:t>
      </w:r>
      <w:r w:rsidRPr="00D44286">
        <w:t xml:space="preserve">. </w:t>
      </w:r>
    </w:p>
    <w:p w14:paraId="72CC2B96" w14:textId="77777777" w:rsidR="00820154" w:rsidRDefault="00820154" w:rsidP="00E17F49">
      <w:pPr>
        <w:pStyle w:val="ListParagraph"/>
        <w:ind w:left="360"/>
        <w:jc w:val="both"/>
        <w:rPr>
          <w:sz w:val="24"/>
          <w:szCs w:val="24"/>
        </w:rPr>
      </w:pPr>
    </w:p>
    <w:p w14:paraId="1C46CD21" w14:textId="24CC6345" w:rsidR="00C62317" w:rsidRPr="009F5D3A" w:rsidRDefault="004B5B60" w:rsidP="00E17F49">
      <w:pPr>
        <w:pStyle w:val="ListParagraph"/>
        <w:ind w:left="360"/>
        <w:jc w:val="both"/>
        <w:rPr>
          <w:rFonts w:eastAsiaTheme="minorEastAsia"/>
          <w:sz w:val="20"/>
          <w:szCs w:val="20"/>
        </w:rPr>
      </w:pPr>
      <m:oMathPara>
        <m:oMath>
          <m:sSup>
            <m:sSupPr>
              <m:ctrlPr>
                <w:rPr>
                  <w:rFonts w:ascii="Cambria Math" w:hAnsi="Cambria Math"/>
                  <w:sz w:val="20"/>
                  <w:szCs w:val="20"/>
                </w:rPr>
              </m:ctrlPr>
            </m:sSupPr>
            <m:e>
              <m:d>
                <m:dPr>
                  <m:ctrlPr>
                    <w:rPr>
                      <w:rFonts w:ascii="Cambria Math" w:hAnsi="Cambria Math"/>
                      <w:sz w:val="20"/>
                      <w:szCs w:val="20"/>
                    </w:rPr>
                  </m:ctrlPr>
                </m:dPr>
                <m:e>
                  <m:nary>
                    <m:naryPr>
                      <m:chr m:val="∑"/>
                      <m:limLoc m:val="undOvr"/>
                      <m:grow m:val="1"/>
                      <m:supHide m:val="1"/>
                      <m:ctrlPr>
                        <w:rPr>
                          <w:rFonts w:ascii="Cambria Math" w:hAnsi="Cambria Math"/>
                          <w:sz w:val="20"/>
                          <w:szCs w:val="20"/>
                        </w:rPr>
                      </m:ctrlPr>
                    </m:naryPr>
                    <m:sub>
                      <m:r>
                        <w:rPr>
                          <w:rFonts w:ascii="Cambria Math" w:hAnsi="Cambria Math"/>
                          <w:sz w:val="20"/>
                          <w:szCs w:val="20"/>
                        </w:rPr>
                        <m:t>k</m:t>
                      </m:r>
                    </m:sub>
                    <m:sup/>
                    <m:e>
                      <m:r>
                        <w:rPr>
                          <w:rFonts w:ascii="Cambria Math" w:hAnsi="Cambria Math"/>
                          <w:sz w:val="20"/>
                          <w:szCs w:val="20"/>
                        </w:rPr>
                        <m:t> </m:t>
                      </m:r>
                    </m:e>
                  </m:nary>
                  <m:r>
                    <w:rPr>
                      <w:rFonts w:ascii="Cambria Math" w:hAnsi="Cambria Math"/>
                      <w:sz w:val="20"/>
                      <w:szCs w:val="20"/>
                    </w:rPr>
                    <m:t>S(k)</m:t>
                  </m:r>
                  <m:sSup>
                    <m:sSupPr>
                      <m:ctrlPr>
                        <w:rPr>
                          <w:rFonts w:ascii="Cambria Math" w:hAnsi="Cambria Math"/>
                          <w:sz w:val="20"/>
                          <w:szCs w:val="20"/>
                        </w:rPr>
                      </m:ctrlPr>
                    </m:sSupPr>
                    <m:e>
                      <m:d>
                        <m:dPr>
                          <m:ctrlPr>
                            <w:rPr>
                              <w:rFonts w:ascii="Cambria Math" w:hAnsi="Cambria Math"/>
                              <w:sz w:val="20"/>
                              <w:szCs w:val="20"/>
                            </w:rPr>
                          </m:ctrlPr>
                        </m:dPr>
                        <m:e>
                          <m:r>
                            <w:rPr>
                              <w:rFonts w:ascii="Cambria Math" w:hAnsi="Cambria Math"/>
                              <w:sz w:val="20"/>
                              <w:szCs w:val="20"/>
                            </w:rPr>
                            <m:t>f(k)-</m:t>
                          </m:r>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c</m:t>
                              </m:r>
                            </m:sub>
                          </m:sSub>
                        </m:e>
                      </m:d>
                    </m:e>
                    <m:sup>
                      <m:r>
                        <w:rPr>
                          <w:rFonts w:ascii="Cambria Math" w:hAnsi="Cambria Math"/>
                          <w:sz w:val="20"/>
                          <w:szCs w:val="20"/>
                        </w:rPr>
                        <m:t>p</m:t>
                      </m:r>
                    </m:sup>
                  </m:sSup>
                </m:e>
              </m:d>
            </m:e>
            <m:sup>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p</m:t>
                  </m:r>
                </m:den>
              </m:f>
            </m:sup>
          </m:sSup>
        </m:oMath>
      </m:oMathPara>
    </w:p>
    <w:p w14:paraId="50090E21" w14:textId="77777777" w:rsidR="009F5D3A" w:rsidRPr="00820154" w:rsidRDefault="009F5D3A" w:rsidP="00E17F49">
      <w:pPr>
        <w:pStyle w:val="ListParagraph"/>
        <w:ind w:left="360"/>
        <w:jc w:val="both"/>
        <w:rPr>
          <w:rFonts w:eastAsiaTheme="minorEastAsia"/>
          <w:sz w:val="20"/>
          <w:szCs w:val="20"/>
        </w:rPr>
      </w:pPr>
    </w:p>
    <w:p w14:paraId="58E93C85" w14:textId="57B17F18" w:rsidR="00C62317" w:rsidRPr="00C0108B" w:rsidRDefault="00C62317" w:rsidP="00E17F49">
      <w:pPr>
        <w:pStyle w:val="ListParagraph"/>
        <w:ind w:left="360"/>
        <w:jc w:val="both"/>
        <w:rPr>
          <w:rFonts w:cstheme="minorHAnsi"/>
        </w:rPr>
      </w:pPr>
      <w:r w:rsidRPr="00CC613F">
        <w:rPr>
          <w:rFonts w:cstheme="minorHAnsi"/>
          <w:color w:val="000000"/>
          <w:shd w:val="clear" w:color="auto" w:fill="FFFFFF"/>
        </w:rPr>
        <w:lastRenderedPageBreak/>
        <w:t>where </w:t>
      </w:r>
      <m:oMath>
        <m:r>
          <w:rPr>
            <w:rFonts w:ascii="Cambria Math" w:hAnsi="Cambria Math"/>
          </w:rPr>
          <m:t>S(k)</m:t>
        </m:r>
      </m:oMath>
      <w:r w:rsidRPr="00CC613F">
        <w:rPr>
          <w:rFonts w:cstheme="minorHAnsi"/>
          <w:color w:val="000000"/>
          <w:shd w:val="clear" w:color="auto" w:fill="FFFFFF"/>
        </w:rPr>
        <w:t> is the spectral magnitu</w:t>
      </w:r>
      <w:r w:rsidRPr="00C0108B">
        <w:rPr>
          <w:rFonts w:cstheme="minorHAnsi"/>
          <w:color w:val="000000"/>
          <w:shd w:val="clear" w:color="auto" w:fill="FFFFFF"/>
        </w:rPr>
        <w:t>de at frequency bin </w:t>
      </w:r>
      <m:oMath>
        <m:r>
          <w:rPr>
            <w:rFonts w:ascii="Cambria Math" w:hAnsi="Cambria Math"/>
          </w:rPr>
          <m:t>k</m:t>
        </m:r>
      </m:oMath>
      <w:r w:rsidRPr="00C0108B">
        <w:rPr>
          <w:rFonts w:cstheme="minorHAnsi"/>
          <w:color w:val="000000"/>
          <w:shd w:val="clear" w:color="auto" w:fill="FFFFFF"/>
        </w:rPr>
        <w:t>, </w:t>
      </w:r>
      <m:oMath>
        <m:r>
          <w:rPr>
            <w:rFonts w:ascii="Cambria Math" w:hAnsi="Cambria Math"/>
          </w:rPr>
          <m:t>f(k)</m:t>
        </m:r>
      </m:oMath>
      <w:r w:rsidRPr="00C0108B">
        <w:rPr>
          <w:rFonts w:cstheme="minorHAnsi"/>
          <w:color w:val="000000"/>
          <w:shd w:val="clear" w:color="auto" w:fill="FFFFFF"/>
        </w:rPr>
        <w:t> is the frequency at bin </w:t>
      </w:r>
      <m:oMath>
        <m:r>
          <w:rPr>
            <w:rFonts w:ascii="Cambria Math" w:hAnsi="Cambria Math"/>
          </w:rPr>
          <m:t>k</m:t>
        </m:r>
      </m:oMath>
      <w:r w:rsidRPr="00C0108B">
        <w:rPr>
          <w:rFonts w:cstheme="minorHAnsi"/>
          <w:color w:val="000000"/>
          <w:shd w:val="clear" w:color="auto" w:fill="FFFFFF"/>
        </w:rPr>
        <w:t>, and </w:t>
      </w:r>
      <m:oMath>
        <m:sSub>
          <m:sSubPr>
            <m:ctrlPr>
              <w:rPr>
                <w:rFonts w:ascii="Cambria Math" w:hAnsi="Cambria Math"/>
              </w:rPr>
            </m:ctrlPr>
          </m:sSubPr>
          <m:e>
            <m:r>
              <w:rPr>
                <w:rFonts w:ascii="Cambria Math" w:hAnsi="Cambria Math"/>
              </w:rPr>
              <m:t>f</m:t>
            </m:r>
          </m:e>
          <m:sub>
            <m:r>
              <w:rPr>
                <w:rFonts w:ascii="Cambria Math" w:hAnsi="Cambria Math"/>
              </w:rPr>
              <m:t>c</m:t>
            </m:r>
          </m:sub>
        </m:sSub>
      </m:oMath>
      <w:r w:rsidRPr="00C0108B">
        <w:rPr>
          <w:rFonts w:cstheme="minorHAnsi"/>
          <w:color w:val="000000"/>
          <w:shd w:val="clear" w:color="auto" w:fill="FFFFFF"/>
        </w:rPr>
        <w:t> is the spectral centroid</w:t>
      </w:r>
      <w:r w:rsidR="004B5422" w:rsidRPr="00C0108B">
        <w:rPr>
          <w:rFonts w:cstheme="minorHAnsi"/>
          <w:color w:val="000000"/>
          <w:shd w:val="clear" w:color="auto" w:fill="FFFFFF"/>
        </w:rPr>
        <w:t>.</w:t>
      </w:r>
    </w:p>
    <w:p w14:paraId="30D5ED39" w14:textId="77777777" w:rsidR="00A560B5" w:rsidRPr="00BD7495" w:rsidRDefault="00A560B5" w:rsidP="00E17F49">
      <w:pPr>
        <w:pStyle w:val="ListParagraph"/>
        <w:ind w:left="360"/>
        <w:jc w:val="both"/>
        <w:rPr>
          <w:sz w:val="24"/>
          <w:szCs w:val="24"/>
        </w:rPr>
      </w:pPr>
    </w:p>
    <w:p w14:paraId="1E4C0573" w14:textId="77777777" w:rsidR="00974486" w:rsidRDefault="00974486" w:rsidP="00E17F49">
      <w:pPr>
        <w:pStyle w:val="ListParagraph"/>
        <w:ind w:left="0"/>
        <w:jc w:val="both"/>
        <w:rPr>
          <w:rFonts w:cstheme="minorHAnsi"/>
        </w:rPr>
      </w:pPr>
    </w:p>
    <w:p w14:paraId="67C840D6" w14:textId="77777777" w:rsidR="00941A10" w:rsidRDefault="00941A10" w:rsidP="00E17F49">
      <w:pPr>
        <w:pStyle w:val="ListParagraph"/>
        <w:ind w:left="0"/>
        <w:jc w:val="both"/>
        <w:rPr>
          <w:rFonts w:cstheme="minorHAnsi"/>
        </w:rPr>
      </w:pPr>
    </w:p>
    <w:p w14:paraId="3E8DA2B7" w14:textId="03C70974" w:rsidR="00941A10" w:rsidRDefault="00941A10" w:rsidP="00E17F49">
      <w:pPr>
        <w:pStyle w:val="ListParagraph"/>
        <w:ind w:left="0"/>
        <w:jc w:val="both"/>
        <w:rPr>
          <w:rFonts w:cstheme="minorHAnsi"/>
          <w:b/>
          <w:bCs/>
          <w:sz w:val="28"/>
          <w:szCs w:val="28"/>
        </w:rPr>
      </w:pPr>
      <w:r w:rsidRPr="00FE0AC5">
        <w:rPr>
          <w:rFonts w:cstheme="minorHAnsi"/>
          <w:b/>
          <w:bCs/>
          <w:sz w:val="28"/>
          <w:szCs w:val="28"/>
        </w:rPr>
        <w:t>Classifier Architectures:</w:t>
      </w:r>
    </w:p>
    <w:p w14:paraId="05C24E1B" w14:textId="6F32B287" w:rsidR="00FE0AC5" w:rsidRDefault="00FE0AC5" w:rsidP="00E17F49">
      <w:pPr>
        <w:pStyle w:val="ListParagraph"/>
        <w:ind w:left="0"/>
        <w:jc w:val="both"/>
        <w:rPr>
          <w:rFonts w:cstheme="minorHAnsi"/>
          <w:b/>
          <w:bCs/>
          <w:sz w:val="28"/>
          <w:szCs w:val="28"/>
        </w:rPr>
      </w:pPr>
    </w:p>
    <w:p w14:paraId="06F7C7E1" w14:textId="7718AF3F" w:rsidR="007232D7" w:rsidRDefault="00E05CAF" w:rsidP="00E17F49">
      <w:pPr>
        <w:pStyle w:val="ListParagraph"/>
        <w:ind w:left="0"/>
        <w:jc w:val="both"/>
        <w:rPr>
          <w:rFonts w:cstheme="minorHAnsi"/>
        </w:rPr>
      </w:pPr>
      <w:r w:rsidRPr="00E05CAF">
        <w:rPr>
          <w:rFonts w:cstheme="minorHAnsi"/>
        </w:rPr>
        <w:t>Five different classification models have been trained and tested on the dataset, keeping in mind the interpretability and explainability of the models</w:t>
      </w:r>
      <w:r w:rsidR="007232D7">
        <w:rPr>
          <w:rFonts w:cstheme="minorHAnsi"/>
        </w:rPr>
        <w:t>:</w:t>
      </w:r>
    </w:p>
    <w:p w14:paraId="0907FFE6" w14:textId="12F0BF59" w:rsidR="005C6C32" w:rsidRDefault="005C6C32" w:rsidP="00E17F49">
      <w:pPr>
        <w:pStyle w:val="ListParagraph"/>
        <w:ind w:left="0"/>
        <w:jc w:val="both"/>
        <w:rPr>
          <w:rFonts w:cstheme="minorHAnsi"/>
        </w:rPr>
      </w:pPr>
    </w:p>
    <w:p w14:paraId="38E973ED" w14:textId="3802F034" w:rsidR="005C6C32" w:rsidRDefault="005C6C32" w:rsidP="00E17F49">
      <w:pPr>
        <w:pStyle w:val="ListParagraph"/>
        <w:ind w:left="0"/>
        <w:jc w:val="both"/>
        <w:rPr>
          <w:rFonts w:cstheme="minorHAnsi"/>
        </w:rPr>
      </w:pPr>
      <w:r>
        <w:rPr>
          <w:rFonts w:cstheme="minorHAnsi"/>
        </w:rPr>
        <w:t>*The idea here is to combine models with more explainability and more precision*</w:t>
      </w:r>
    </w:p>
    <w:p w14:paraId="1D109B72" w14:textId="77777777" w:rsidR="00E05CAF" w:rsidRPr="007232D7" w:rsidRDefault="00E05CAF" w:rsidP="00E17F49">
      <w:pPr>
        <w:pStyle w:val="ListParagraph"/>
        <w:ind w:left="0"/>
        <w:jc w:val="both"/>
        <w:rPr>
          <w:rFonts w:cstheme="minorHAnsi"/>
        </w:rPr>
      </w:pPr>
    </w:p>
    <w:p w14:paraId="7CF3FA33" w14:textId="1F1CB5F2" w:rsidR="00FE0AC5" w:rsidRPr="00E2092B" w:rsidRDefault="00336FB9" w:rsidP="00E17F49">
      <w:pPr>
        <w:pStyle w:val="ListParagraph"/>
        <w:numPr>
          <w:ilvl w:val="0"/>
          <w:numId w:val="1"/>
        </w:numPr>
        <w:ind w:left="360"/>
        <w:jc w:val="both"/>
        <w:rPr>
          <w:i/>
          <w:iCs/>
          <w:color w:val="000000" w:themeColor="text1"/>
        </w:rPr>
      </w:pPr>
      <w:r w:rsidRPr="00E2092B">
        <w:rPr>
          <w:i/>
          <w:iCs/>
          <w:color w:val="000000" w:themeColor="text1"/>
        </w:rPr>
        <w:t>Logistic Regression</w:t>
      </w:r>
    </w:p>
    <w:p w14:paraId="2B7CD636" w14:textId="392EF006" w:rsidR="007232D7" w:rsidRDefault="00656F90" w:rsidP="00E17F49">
      <w:pPr>
        <w:pStyle w:val="ListParagraph"/>
        <w:ind w:left="360"/>
        <w:jc w:val="both"/>
        <w:rPr>
          <w:color w:val="000000" w:themeColor="text1"/>
        </w:rPr>
      </w:pPr>
      <w:r w:rsidRPr="00E2092B">
        <w:rPr>
          <w:color w:val="000000" w:themeColor="text1"/>
        </w:rPr>
        <w:t xml:space="preserve">We start with Logistic Regression. Logistic Regression has been found to be superior to other models such as Decision Trees, SVM, ANN in the field of Clinical </w:t>
      </w:r>
      <w:r w:rsidR="003515C7" w:rsidRPr="00E2092B">
        <w:rPr>
          <w:color w:val="000000" w:themeColor="text1"/>
        </w:rPr>
        <w:t>Diagnosis [</w:t>
      </w:r>
      <w:r w:rsidRPr="00E2092B">
        <w:rPr>
          <w:color w:val="000000" w:themeColor="text1"/>
        </w:rPr>
        <w:t>25].</w:t>
      </w:r>
      <w:r w:rsidR="00A8487C" w:rsidRPr="00E2092B">
        <w:rPr>
          <w:color w:val="000000" w:themeColor="text1"/>
        </w:rPr>
        <w:t xml:space="preserve"> The output of a logistic regression model is given below:</w:t>
      </w:r>
    </w:p>
    <w:p w14:paraId="58BADDF6" w14:textId="77777777" w:rsidR="00895E73" w:rsidRPr="00E2092B" w:rsidRDefault="00895E73" w:rsidP="00E17F49">
      <w:pPr>
        <w:pStyle w:val="ListParagraph"/>
        <w:ind w:left="360"/>
        <w:jc w:val="both"/>
        <w:rPr>
          <w:color w:val="000000" w:themeColor="text1"/>
        </w:rPr>
      </w:pPr>
    </w:p>
    <w:p w14:paraId="1B6C9E80" w14:textId="1EABC238" w:rsidR="00A8487C" w:rsidRPr="00E2092B" w:rsidRDefault="00A8487C" w:rsidP="00E17F49">
      <w:pPr>
        <w:pStyle w:val="ListParagraph"/>
        <w:ind w:left="360"/>
        <w:jc w:val="both"/>
        <w:rPr>
          <w:rFonts w:eastAsiaTheme="minorEastAsia"/>
          <w:color w:val="000000" w:themeColor="text1"/>
        </w:rPr>
      </w:pPr>
      <m:oMathPara>
        <m:oMath>
          <m:r>
            <w:rPr>
              <w:rFonts w:ascii="Cambria Math" w:hAnsi="Cambria Math"/>
              <w:color w:val="000000" w:themeColor="text1"/>
            </w:rPr>
            <m:t>P=</m:t>
          </m:r>
          <m:f>
            <m:fPr>
              <m:ctrlPr>
                <w:rPr>
                  <w:rFonts w:ascii="Cambria Math" w:hAnsi="Cambria Math"/>
                  <w:color w:val="000000" w:themeColor="text1"/>
                </w:rPr>
              </m:ctrlPr>
            </m:fPr>
            <m:num>
              <m:r>
                <w:rPr>
                  <w:rFonts w:ascii="Cambria Math" w:hAnsi="Cambria Math"/>
                  <w:color w:val="000000" w:themeColor="text1"/>
                </w:rPr>
                <m:t>1</m:t>
              </m:r>
            </m:num>
            <m:den>
              <m:r>
                <w:rPr>
                  <w:rFonts w:ascii="Cambria Math" w:hAnsi="Cambria Math"/>
                  <w:color w:val="000000" w:themeColor="text1"/>
                </w:rPr>
                <m:t>1+</m:t>
              </m:r>
              <m:sSup>
                <m:sSupPr>
                  <m:ctrlPr>
                    <w:rPr>
                      <w:rFonts w:ascii="Cambria Math" w:hAnsi="Cambria Math"/>
                      <w:color w:val="000000" w:themeColor="text1"/>
                    </w:rPr>
                  </m:ctrlPr>
                </m:sSupPr>
                <m:e>
                  <m:r>
                    <w:rPr>
                      <w:rFonts w:ascii="Cambria Math" w:hAnsi="Cambria Math"/>
                      <w:color w:val="000000" w:themeColor="text1"/>
                    </w:rPr>
                    <m:t>e</m:t>
                  </m:r>
                </m:e>
                <m:sup>
                  <m:r>
                    <w:rPr>
                      <w:rFonts w:ascii="Cambria Math" w:hAnsi="Cambria Math"/>
                      <w:color w:val="000000" w:themeColor="text1"/>
                    </w:rPr>
                    <m:t>-(a+b</m:t>
                  </m:r>
                  <m:r>
                    <m:rPr>
                      <m:sty m:val="b"/>
                    </m:rPr>
                    <w:rPr>
                      <w:rFonts w:ascii="Cambria Math" w:hAnsi="Cambria Math"/>
                      <w:color w:val="000000" w:themeColor="text1"/>
                    </w:rPr>
                    <m:t>x</m:t>
                  </m:r>
                  <m:r>
                    <w:rPr>
                      <w:rFonts w:ascii="Cambria Math" w:hAnsi="Cambria Math"/>
                      <w:color w:val="000000" w:themeColor="text1"/>
                    </w:rPr>
                    <m:t>)</m:t>
                  </m:r>
                </m:sup>
              </m:sSup>
            </m:den>
          </m:f>
        </m:oMath>
      </m:oMathPara>
    </w:p>
    <w:p w14:paraId="3E469484" w14:textId="77777777" w:rsidR="00006CCF" w:rsidRPr="00E2092B" w:rsidRDefault="00006CCF" w:rsidP="00E17F49">
      <w:pPr>
        <w:pStyle w:val="ListParagraph"/>
        <w:ind w:left="360"/>
        <w:jc w:val="both"/>
        <w:rPr>
          <w:rFonts w:eastAsiaTheme="minorEastAsia"/>
          <w:color w:val="000000" w:themeColor="text1"/>
        </w:rPr>
      </w:pPr>
    </w:p>
    <w:p w14:paraId="1E0958B1" w14:textId="21693F37" w:rsidR="00A8487C" w:rsidRPr="00E2092B" w:rsidRDefault="00A8487C" w:rsidP="00E17F49">
      <w:pPr>
        <w:pStyle w:val="ListParagraph"/>
        <w:ind w:left="360"/>
        <w:jc w:val="both"/>
        <w:rPr>
          <w:rFonts w:eastAsiaTheme="minorEastAsia"/>
          <w:color w:val="000000" w:themeColor="text1"/>
        </w:rPr>
      </w:pPr>
      <w:r w:rsidRPr="00E2092B">
        <w:rPr>
          <w:color w:val="000000" w:themeColor="text1"/>
        </w:rPr>
        <w:t xml:space="preserve">where </w:t>
      </w:r>
      <m:oMath>
        <m:r>
          <w:rPr>
            <w:rFonts w:ascii="Cambria Math" w:hAnsi="Cambria Math"/>
            <w:color w:val="000000" w:themeColor="text1"/>
          </w:rPr>
          <m:t>a</m:t>
        </m:r>
      </m:oMath>
      <w:r w:rsidRPr="00E2092B">
        <w:rPr>
          <w:color w:val="000000" w:themeColor="text1"/>
        </w:rPr>
        <w:t xml:space="preserve"> and </w:t>
      </w:r>
      <m:oMath>
        <m:r>
          <w:rPr>
            <w:rFonts w:ascii="Cambria Math" w:hAnsi="Cambria Math"/>
            <w:color w:val="000000" w:themeColor="text1"/>
          </w:rPr>
          <m:t>b</m:t>
        </m:r>
      </m:oMath>
      <w:r w:rsidRPr="00E2092B">
        <w:rPr>
          <w:color w:val="000000" w:themeColor="text1"/>
        </w:rPr>
        <w:t xml:space="preserve"> are the model parameters. </w:t>
      </w:r>
      <m:oMath>
        <m:r>
          <w:rPr>
            <w:rFonts w:ascii="Cambria Math" w:hAnsi="Cambria Math"/>
            <w:color w:val="000000" w:themeColor="text1"/>
          </w:rPr>
          <m:t>P</m:t>
        </m:r>
      </m:oMath>
      <w:r w:rsidRPr="00E2092B">
        <w:rPr>
          <w:rFonts w:eastAsiaTheme="minorEastAsia"/>
          <w:color w:val="000000" w:themeColor="text1"/>
        </w:rPr>
        <w:t xml:space="preserve"> is interpret</w:t>
      </w:r>
      <w:r w:rsidR="003515C7" w:rsidRPr="00E2092B">
        <w:rPr>
          <w:rFonts w:eastAsiaTheme="minorEastAsia"/>
          <w:color w:val="000000" w:themeColor="text1"/>
        </w:rPr>
        <w:t>ed</w:t>
      </w:r>
      <w:r w:rsidRPr="00E2092B">
        <w:rPr>
          <w:rFonts w:eastAsiaTheme="minorEastAsia"/>
          <w:color w:val="000000" w:themeColor="text1"/>
        </w:rPr>
        <w:t xml:space="preserve"> as probability and hence </w:t>
      </w:r>
      <w:r w:rsidR="002A74B8" w:rsidRPr="00E2092B">
        <w:rPr>
          <w:rFonts w:eastAsiaTheme="minorEastAsia"/>
          <w:color w:val="000000" w:themeColor="text1"/>
        </w:rPr>
        <w:t>is</w:t>
      </w:r>
      <w:r w:rsidRPr="00E2092B">
        <w:rPr>
          <w:rFonts w:eastAsiaTheme="minorEastAsia"/>
          <w:color w:val="000000" w:themeColor="text1"/>
        </w:rPr>
        <w:t xml:space="preserve"> used for binary classification.</w:t>
      </w:r>
      <w:r w:rsidR="00A6695D" w:rsidRPr="00E2092B">
        <w:rPr>
          <w:rFonts w:eastAsiaTheme="minorEastAsia"/>
          <w:color w:val="000000" w:themeColor="text1"/>
        </w:rPr>
        <w:t xml:space="preserve"> Hyperparameter tuning and Regularisation has been done on the Logistic Regression model to reduce overfitting.</w:t>
      </w:r>
      <w:r w:rsidRPr="00E2092B">
        <w:rPr>
          <w:rFonts w:eastAsiaTheme="minorEastAsia"/>
          <w:color w:val="000000" w:themeColor="text1"/>
        </w:rPr>
        <w:t xml:space="preserve"> </w:t>
      </w:r>
      <w:r w:rsidR="00D5622E" w:rsidRPr="00E2092B">
        <w:rPr>
          <w:rFonts w:eastAsiaTheme="minorEastAsia"/>
          <w:color w:val="000000" w:themeColor="text1"/>
        </w:rPr>
        <w:t>Three types of penalties were considered</w:t>
      </w:r>
      <w:r w:rsidR="00725597" w:rsidRPr="00E2092B">
        <w:rPr>
          <w:rFonts w:eastAsiaTheme="minorEastAsia"/>
          <w:color w:val="000000" w:themeColor="text1"/>
        </w:rPr>
        <w:t xml:space="preserve"> used to minimi</w:t>
      </w:r>
      <w:r w:rsidR="00E34326" w:rsidRPr="00E2092B">
        <w:rPr>
          <w:rFonts w:eastAsiaTheme="minorEastAsia"/>
          <w:color w:val="000000" w:themeColor="text1"/>
        </w:rPr>
        <w:t>s</w:t>
      </w:r>
      <w:r w:rsidR="00725597" w:rsidRPr="00E2092B">
        <w:rPr>
          <w:rFonts w:eastAsiaTheme="minorEastAsia"/>
          <w:color w:val="000000" w:themeColor="text1"/>
        </w:rPr>
        <w:t>e the loss function</w:t>
      </w:r>
      <w:r w:rsidR="00D5622E" w:rsidRPr="00E2092B">
        <w:rPr>
          <w:rFonts w:eastAsiaTheme="minorEastAsia"/>
          <w:color w:val="000000" w:themeColor="text1"/>
        </w:rPr>
        <w:t>: lasso, ridge and elastic net penalty (same weights of l1 and l2)</w:t>
      </w:r>
      <w:r w:rsidR="00A6695D" w:rsidRPr="00E2092B">
        <w:rPr>
          <w:rFonts w:eastAsiaTheme="minorEastAsia"/>
          <w:color w:val="000000" w:themeColor="text1"/>
        </w:rPr>
        <w:t xml:space="preserve"> and used AUC scores to compare the models</w:t>
      </w:r>
      <w:r w:rsidR="00D5622E" w:rsidRPr="00E2092B">
        <w:rPr>
          <w:rFonts w:eastAsiaTheme="minorEastAsia"/>
          <w:color w:val="000000" w:themeColor="text1"/>
        </w:rPr>
        <w:t xml:space="preserve">. </w:t>
      </w:r>
    </w:p>
    <w:p w14:paraId="20FFC20D" w14:textId="77777777" w:rsidR="00B50FF6" w:rsidRPr="00E2092B" w:rsidRDefault="00B50FF6" w:rsidP="00E17F49">
      <w:pPr>
        <w:pStyle w:val="ListParagraph"/>
        <w:ind w:left="360"/>
        <w:jc w:val="both"/>
        <w:rPr>
          <w:color w:val="000000" w:themeColor="text1"/>
        </w:rPr>
      </w:pPr>
    </w:p>
    <w:p w14:paraId="579E763E" w14:textId="2D81D4DB" w:rsidR="00FE0AC5" w:rsidRPr="00E2092B" w:rsidRDefault="00336FB9" w:rsidP="00E17F49">
      <w:pPr>
        <w:pStyle w:val="ListParagraph"/>
        <w:numPr>
          <w:ilvl w:val="0"/>
          <w:numId w:val="1"/>
        </w:numPr>
        <w:ind w:left="360"/>
        <w:jc w:val="both"/>
        <w:rPr>
          <w:i/>
          <w:iCs/>
          <w:color w:val="000000" w:themeColor="text1"/>
        </w:rPr>
      </w:pPr>
      <w:r w:rsidRPr="00E2092B">
        <w:rPr>
          <w:i/>
          <w:iCs/>
          <w:color w:val="000000" w:themeColor="text1"/>
        </w:rPr>
        <w:t>Explainable Boosting Classifier</w:t>
      </w:r>
    </w:p>
    <w:p w14:paraId="4AA191C4" w14:textId="2E2E67A3" w:rsidR="00872EED" w:rsidRPr="00E2092B" w:rsidRDefault="008F647D" w:rsidP="00E17F49">
      <w:pPr>
        <w:pStyle w:val="ListParagraph"/>
        <w:ind w:left="360"/>
        <w:jc w:val="both"/>
        <w:rPr>
          <w:color w:val="000000" w:themeColor="text1"/>
        </w:rPr>
      </w:pPr>
      <w:r w:rsidRPr="00E2092B">
        <w:rPr>
          <w:color w:val="000000" w:themeColor="text1"/>
        </w:rPr>
        <w:t xml:space="preserve">Explainable Boosting </w:t>
      </w:r>
      <w:r w:rsidR="00132E27" w:rsidRPr="00E2092B">
        <w:rPr>
          <w:color w:val="000000" w:themeColor="text1"/>
        </w:rPr>
        <w:t>Classifier [</w:t>
      </w:r>
      <w:r w:rsidR="0062350A" w:rsidRPr="00E2092B">
        <w:rPr>
          <w:color w:val="000000" w:themeColor="text1"/>
        </w:rPr>
        <w:t>26]</w:t>
      </w:r>
      <w:r w:rsidR="00872EED" w:rsidRPr="00E2092B">
        <w:rPr>
          <w:color w:val="000000" w:themeColor="text1"/>
        </w:rPr>
        <w:t xml:space="preserve"> </w:t>
      </w:r>
      <w:r w:rsidR="00621971" w:rsidRPr="00E2092B">
        <w:rPr>
          <w:color w:val="000000" w:themeColor="text1"/>
        </w:rPr>
        <w:t>is a glass</w:t>
      </w:r>
      <w:r w:rsidR="00E34326" w:rsidRPr="00E2092B">
        <w:rPr>
          <w:color w:val="000000" w:themeColor="text1"/>
        </w:rPr>
        <w:t>-</w:t>
      </w:r>
      <w:r w:rsidR="00621971" w:rsidRPr="00E2092B">
        <w:rPr>
          <w:color w:val="000000" w:themeColor="text1"/>
        </w:rPr>
        <w:t>box model</w:t>
      </w:r>
      <w:r w:rsidR="000675B9">
        <w:rPr>
          <w:color w:val="000000" w:themeColor="text1"/>
        </w:rPr>
        <w:t xml:space="preserve"> created by Microsoft</w:t>
      </w:r>
      <w:r w:rsidR="00621971" w:rsidRPr="00E2092B">
        <w:rPr>
          <w:color w:val="000000" w:themeColor="text1"/>
        </w:rPr>
        <w:t>. It is a</w:t>
      </w:r>
      <w:r w:rsidR="00D07407" w:rsidRPr="00E2092B">
        <w:rPr>
          <w:color w:val="000000" w:themeColor="text1"/>
        </w:rPr>
        <w:t xml:space="preserve"> </w:t>
      </w:r>
      <w:r w:rsidR="003877DA" w:rsidRPr="00E2092B">
        <w:rPr>
          <w:color w:val="000000" w:themeColor="text1"/>
        </w:rPr>
        <w:t>modification</w:t>
      </w:r>
      <w:r w:rsidR="00D07407" w:rsidRPr="00E2092B">
        <w:rPr>
          <w:color w:val="000000" w:themeColor="text1"/>
        </w:rPr>
        <w:t xml:space="preserve"> of a generali</w:t>
      </w:r>
      <w:r w:rsidR="00E34326" w:rsidRPr="00E2092B">
        <w:rPr>
          <w:color w:val="000000" w:themeColor="text1"/>
        </w:rPr>
        <w:t>s</w:t>
      </w:r>
      <w:r w:rsidR="00D07407" w:rsidRPr="00E2092B">
        <w:rPr>
          <w:color w:val="000000" w:themeColor="text1"/>
        </w:rPr>
        <w:t>ed</w:t>
      </w:r>
      <w:r w:rsidR="00621971" w:rsidRPr="00E2092B">
        <w:rPr>
          <w:color w:val="000000" w:themeColor="text1"/>
        </w:rPr>
        <w:t xml:space="preserve"> additive model (GAM</w:t>
      </w:r>
      <w:r w:rsidR="00245997" w:rsidRPr="00E2092B">
        <w:rPr>
          <w:color w:val="000000" w:themeColor="text1"/>
        </w:rPr>
        <w:t>)</w:t>
      </w:r>
      <w:r w:rsidR="00E34326" w:rsidRPr="00E2092B">
        <w:rPr>
          <w:color w:val="000000" w:themeColor="text1"/>
        </w:rPr>
        <w:t>,</w:t>
      </w:r>
      <w:r w:rsidR="00245997" w:rsidRPr="00E2092B">
        <w:rPr>
          <w:color w:val="000000" w:themeColor="text1"/>
        </w:rPr>
        <w:t xml:space="preserve"> </w:t>
      </w:r>
      <w:r w:rsidR="00D07407" w:rsidRPr="00E2092B">
        <w:rPr>
          <w:color w:val="000000" w:themeColor="text1"/>
        </w:rPr>
        <w:t>also known as GA</w:t>
      </w:r>
      <w:r w:rsidR="00D07407" w:rsidRPr="00E2092B">
        <w:rPr>
          <w:color w:val="000000" w:themeColor="text1"/>
          <w:vertAlign w:val="superscript"/>
        </w:rPr>
        <w:t>2</w:t>
      </w:r>
      <w:r w:rsidR="00D07407" w:rsidRPr="00E2092B">
        <w:rPr>
          <w:color w:val="000000" w:themeColor="text1"/>
        </w:rPr>
        <w:t>M</w:t>
      </w:r>
      <w:r w:rsidR="003877DA" w:rsidRPr="00E2092B">
        <w:rPr>
          <w:color w:val="000000" w:themeColor="text1"/>
        </w:rPr>
        <w:t xml:space="preserve"> </w:t>
      </w:r>
      <w:r w:rsidR="00F973DF" w:rsidRPr="00E2092B">
        <w:rPr>
          <w:color w:val="000000" w:themeColor="text1"/>
        </w:rPr>
        <w:t>model [</w:t>
      </w:r>
      <w:r w:rsidR="003877DA" w:rsidRPr="00E2092B">
        <w:rPr>
          <w:color w:val="000000" w:themeColor="text1"/>
        </w:rPr>
        <w:t>27]</w:t>
      </w:r>
      <w:r w:rsidR="00052306" w:rsidRPr="00E2092B">
        <w:rPr>
          <w:color w:val="000000" w:themeColor="text1"/>
        </w:rPr>
        <w:t xml:space="preserve"> </w:t>
      </w:r>
      <w:r w:rsidR="00D07407" w:rsidRPr="00E2092B">
        <w:rPr>
          <w:color w:val="000000" w:themeColor="text1"/>
        </w:rPr>
        <w:t xml:space="preserve">and is </w:t>
      </w:r>
      <w:r w:rsidR="00052306" w:rsidRPr="00E2092B">
        <w:rPr>
          <w:color w:val="000000" w:themeColor="text1"/>
        </w:rPr>
        <w:t>of the form:</w:t>
      </w:r>
    </w:p>
    <w:p w14:paraId="6DCDC1C2" w14:textId="77777777" w:rsidR="00F973DF" w:rsidRPr="00E2092B" w:rsidRDefault="00F973DF" w:rsidP="00E17F49">
      <w:pPr>
        <w:pStyle w:val="ListParagraph"/>
        <w:ind w:left="360"/>
        <w:jc w:val="both"/>
        <w:rPr>
          <w:color w:val="000000" w:themeColor="text1"/>
        </w:rPr>
      </w:pPr>
    </w:p>
    <w:p w14:paraId="76C8A71C" w14:textId="20A305F9" w:rsidR="00052306" w:rsidRPr="00E2092B" w:rsidRDefault="00052306" w:rsidP="00E17F49">
      <w:pPr>
        <w:pStyle w:val="ListParagraph"/>
        <w:ind w:left="360"/>
        <w:jc w:val="both"/>
        <w:rPr>
          <w:rFonts w:eastAsiaTheme="minorEastAsia"/>
          <w:color w:val="000000" w:themeColor="text1"/>
        </w:rPr>
      </w:pPr>
      <m:oMathPara>
        <m:oMath>
          <m:r>
            <w:rPr>
              <w:rFonts w:ascii="Cambria Math" w:hAnsi="Cambria Math"/>
              <w:color w:val="000000" w:themeColor="text1"/>
            </w:rPr>
            <m:t>g(E[y])=</m:t>
          </m:r>
          <m:sSub>
            <m:sSubPr>
              <m:ctrlPr>
                <w:rPr>
                  <w:rFonts w:ascii="Cambria Math" w:hAnsi="Cambria Math"/>
                  <w:color w:val="000000" w:themeColor="text1"/>
                </w:rPr>
              </m:ctrlPr>
            </m:sSubPr>
            <m:e>
              <m:r>
                <w:rPr>
                  <w:rFonts w:ascii="Cambria Math" w:hAnsi="Cambria Math"/>
                  <w:color w:val="000000" w:themeColor="text1"/>
                </w:rPr>
                <m:t>β</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i</m:t>
              </m:r>
            </m:sub>
          </m:sSub>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d>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i,j</m:t>
              </m:r>
            </m:sub>
          </m:sSub>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e>
          </m:d>
        </m:oMath>
      </m:oMathPara>
    </w:p>
    <w:p w14:paraId="2928E6C4" w14:textId="77777777" w:rsidR="007D22AB" w:rsidRPr="00E2092B" w:rsidRDefault="007D22AB" w:rsidP="00E17F49">
      <w:pPr>
        <w:pStyle w:val="ListParagraph"/>
        <w:ind w:left="360"/>
        <w:jc w:val="both"/>
        <w:rPr>
          <w:rFonts w:eastAsiaTheme="minorEastAsia"/>
          <w:color w:val="000000" w:themeColor="text1"/>
        </w:rPr>
      </w:pPr>
    </w:p>
    <w:p w14:paraId="09539D6A" w14:textId="50D0E6EF" w:rsidR="00052306" w:rsidRPr="00E2092B" w:rsidRDefault="00052306" w:rsidP="00E17F49">
      <w:pPr>
        <w:pStyle w:val="ListParagraph"/>
        <w:ind w:left="360"/>
        <w:jc w:val="both"/>
        <w:rPr>
          <w:rFonts w:cstheme="minorHAnsi"/>
          <w:color w:val="000000" w:themeColor="text1"/>
          <w:shd w:val="clear" w:color="auto" w:fill="FFFFFF"/>
        </w:rPr>
      </w:pPr>
      <w:r w:rsidRPr="00E2092B">
        <w:rPr>
          <w:rFonts w:cstheme="minorHAnsi"/>
          <w:color w:val="000000" w:themeColor="text1"/>
        </w:rPr>
        <w:t xml:space="preserve">Where </w:t>
      </w:r>
      <m:oMath>
        <m:r>
          <w:rPr>
            <w:rFonts w:ascii="Cambria Math" w:hAnsi="Cambria Math"/>
            <w:color w:val="000000" w:themeColor="text1"/>
          </w:rPr>
          <m:t>g</m:t>
        </m:r>
      </m:oMath>
      <w:r w:rsidRPr="00E2092B">
        <w:rPr>
          <w:rFonts w:cstheme="minorHAnsi"/>
          <w:color w:val="000000" w:themeColor="text1"/>
          <w:shd w:val="clear" w:color="auto" w:fill="FFFFFF"/>
        </w:rPr>
        <w:t xml:space="preserve"> is the link function that adapts the GAM to different settings such as </w:t>
      </w:r>
      <w:r w:rsidR="00E34326" w:rsidRPr="00E2092B">
        <w:rPr>
          <w:rFonts w:cstheme="minorHAnsi"/>
          <w:color w:val="000000" w:themeColor="text1"/>
          <w:shd w:val="clear" w:color="auto" w:fill="FFFFFF"/>
        </w:rPr>
        <w:t>R</w:t>
      </w:r>
      <w:r w:rsidRPr="00E2092B">
        <w:rPr>
          <w:rFonts w:cstheme="minorHAnsi"/>
          <w:color w:val="000000" w:themeColor="text1"/>
          <w:shd w:val="clear" w:color="auto" w:fill="FFFFFF"/>
        </w:rPr>
        <w:t>egression or classification</w:t>
      </w:r>
      <w:r w:rsidR="000C5F46" w:rsidRPr="00E2092B">
        <w:rPr>
          <w:rFonts w:cstheme="minorHAnsi"/>
          <w:color w:val="000000" w:themeColor="text1"/>
          <w:shd w:val="clear" w:color="auto" w:fill="FFFFFF"/>
        </w:rPr>
        <w:t xml:space="preserve">, </w:t>
      </w:r>
      <w:r w:rsidR="000C5F46" w:rsidRPr="00E2092B">
        <w:rPr>
          <w:rFonts w:cstheme="minorHAnsi"/>
          <w:color w:val="000000" w:themeColor="text1"/>
          <w:sz w:val="23"/>
          <w:szCs w:val="23"/>
          <w:shd w:val="clear" w:color="auto" w:fill="FFFFFF"/>
        </w:rPr>
        <w:t> </w:t>
      </w:r>
      <m:oMath>
        <m:sSub>
          <m:sSubPr>
            <m:ctrlPr>
              <w:rPr>
                <w:rFonts w:ascii="Cambria Math" w:hAnsi="Cambria Math" w:cstheme="minorHAnsi"/>
                <w:color w:val="000000" w:themeColor="text1"/>
              </w:rPr>
            </m:ctrlPr>
          </m:sSubPr>
          <m:e>
            <m:r>
              <w:rPr>
                <w:rFonts w:ascii="Cambria Math" w:hAnsi="Cambria Math" w:cstheme="minorHAnsi"/>
                <w:color w:val="000000" w:themeColor="text1"/>
              </w:rPr>
              <m:t>f</m:t>
            </m:r>
          </m:e>
          <m:sub>
            <m:r>
              <w:rPr>
                <w:rFonts w:ascii="Cambria Math" w:hAnsi="Cambria Math" w:cstheme="minorHAnsi"/>
                <w:color w:val="000000" w:themeColor="text1"/>
              </w:rPr>
              <m:t>i</m:t>
            </m:r>
          </m:sub>
        </m:sSub>
      </m:oMath>
      <w:r w:rsidR="000C5F46" w:rsidRPr="00E2092B">
        <w:rPr>
          <w:rFonts w:eastAsiaTheme="minorEastAsia" w:cstheme="minorHAnsi"/>
          <w:color w:val="000000" w:themeColor="text1"/>
        </w:rPr>
        <w:t xml:space="preserve"> is a feature function </w:t>
      </w:r>
      <w:r w:rsidR="00E34326" w:rsidRPr="00E2092B">
        <w:rPr>
          <w:rFonts w:eastAsiaTheme="minorEastAsia" w:cstheme="minorHAnsi"/>
          <w:color w:val="000000" w:themeColor="text1"/>
        </w:rPr>
        <w:t>that</w:t>
      </w:r>
      <w:r w:rsidR="000C5F46" w:rsidRPr="00E2092B">
        <w:rPr>
          <w:rFonts w:eastAsiaTheme="minorEastAsia" w:cstheme="minorHAnsi"/>
          <w:color w:val="000000" w:themeColor="text1"/>
        </w:rPr>
        <w:t xml:space="preserve"> is learned by </w:t>
      </w:r>
      <w:r w:rsidR="003C0564" w:rsidRPr="00E2092B">
        <w:rPr>
          <w:color w:val="000000" w:themeColor="text1"/>
        </w:rPr>
        <w:t xml:space="preserve">Explainable Boosting Classifier </w:t>
      </w:r>
      <w:r w:rsidR="000C5F46" w:rsidRPr="00E2092B">
        <w:rPr>
          <w:rFonts w:eastAsiaTheme="minorEastAsia" w:cstheme="minorHAnsi"/>
          <w:color w:val="000000" w:themeColor="text1"/>
        </w:rPr>
        <w:t>using machine learning techniques like Gradient Boosting and Bagging</w:t>
      </w:r>
      <w:r w:rsidR="000B587B">
        <w:rPr>
          <w:rFonts w:eastAsiaTheme="minorEastAsia" w:cstheme="minorHAnsi"/>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i,j</m:t>
            </m:r>
          </m:sub>
        </m:sSub>
      </m:oMath>
      <w:r w:rsidR="000B587B">
        <w:rPr>
          <w:rFonts w:eastAsiaTheme="minorEastAsia" w:cstheme="minorHAnsi"/>
          <w:color w:val="000000" w:themeColor="text1"/>
        </w:rPr>
        <w:t xml:space="preserve"> represents the pairwise interaction</w:t>
      </w:r>
      <w:r w:rsidR="00AB13E9">
        <w:rPr>
          <w:rFonts w:eastAsiaTheme="minorEastAsia" w:cstheme="minorHAnsi"/>
          <w:color w:val="000000" w:themeColor="text1"/>
        </w:rPr>
        <w:t xml:space="preserve"> function</w:t>
      </w:r>
      <w:r w:rsidR="006E6478">
        <w:rPr>
          <w:rFonts w:eastAsiaTheme="minorEastAsia" w:cstheme="minorHAnsi"/>
          <w:color w:val="000000" w:themeColor="text1"/>
        </w:rPr>
        <w:t xml:space="preserve"> [29]</w:t>
      </w:r>
      <w:r w:rsidR="000B587B">
        <w:rPr>
          <w:rFonts w:eastAsiaTheme="minorEastAsia" w:cstheme="minorHAnsi"/>
          <w:color w:val="000000" w:themeColor="text1"/>
        </w:rPr>
        <w:t xml:space="preserve"> of the</w:t>
      </w:r>
      <w:r w:rsidR="00AB13E9">
        <w:rPr>
          <w:rFonts w:eastAsiaTheme="minorEastAsia" w:cstheme="minorHAnsi"/>
          <w:color w:val="000000" w:themeColor="text1"/>
        </w:rPr>
        <w:t>se</w:t>
      </w:r>
      <w:r w:rsidR="000B587B">
        <w:rPr>
          <w:rFonts w:eastAsiaTheme="minorEastAsia" w:cstheme="minorHAnsi"/>
          <w:color w:val="000000" w:themeColor="text1"/>
        </w:rPr>
        <w:t xml:space="preserve"> features</w:t>
      </w:r>
      <w:r w:rsidRPr="00E2092B">
        <w:rPr>
          <w:rFonts w:cstheme="minorHAnsi"/>
          <w:color w:val="000000" w:themeColor="text1"/>
          <w:shd w:val="clear" w:color="auto" w:fill="FFFFFF"/>
        </w:rPr>
        <w:t>.</w:t>
      </w:r>
      <w:r w:rsidR="00562B2A" w:rsidRPr="00E2092B">
        <w:rPr>
          <w:rFonts w:cstheme="minorHAnsi"/>
          <w:color w:val="000000" w:themeColor="text1"/>
          <w:shd w:val="clear" w:color="auto" w:fill="FFFFFF"/>
        </w:rPr>
        <w:t xml:space="preserve"> Being an additive model, contributions of each </w:t>
      </w:r>
      <w:r w:rsidR="0046591F" w:rsidRPr="00E2092B">
        <w:rPr>
          <w:rFonts w:cstheme="minorHAnsi"/>
          <w:color w:val="000000" w:themeColor="text1"/>
          <w:shd w:val="clear" w:color="auto" w:fill="FFFFFF"/>
        </w:rPr>
        <w:t>feature</w:t>
      </w:r>
      <w:r w:rsidR="00562B2A" w:rsidRPr="00E2092B">
        <w:rPr>
          <w:rFonts w:cstheme="minorHAnsi"/>
          <w:color w:val="000000" w:themeColor="text1"/>
          <w:shd w:val="clear" w:color="auto" w:fill="FFFFFF"/>
        </w:rPr>
        <w:t xml:space="preserve"> to the prediction can be observed and hence these contributions can be understood</w:t>
      </w:r>
      <w:r w:rsidR="00E34326" w:rsidRPr="00E2092B">
        <w:rPr>
          <w:rFonts w:cstheme="minorHAnsi"/>
          <w:color w:val="000000" w:themeColor="text1"/>
          <w:shd w:val="clear" w:color="auto" w:fill="FFFFFF"/>
        </w:rPr>
        <w:t>,</w:t>
      </w:r>
      <w:r w:rsidR="005B2DFF" w:rsidRPr="00E2092B">
        <w:rPr>
          <w:rFonts w:cstheme="minorHAnsi"/>
          <w:color w:val="000000" w:themeColor="text1"/>
          <w:shd w:val="clear" w:color="auto" w:fill="FFFFFF"/>
        </w:rPr>
        <w:t xml:space="preserve"> making the model </w:t>
      </w:r>
      <w:r w:rsidR="00BE0403" w:rsidRPr="00E2092B">
        <w:rPr>
          <w:rFonts w:cstheme="minorHAnsi"/>
          <w:color w:val="000000" w:themeColor="text1"/>
          <w:shd w:val="clear" w:color="auto" w:fill="FFFFFF"/>
        </w:rPr>
        <w:t xml:space="preserve">completely </w:t>
      </w:r>
      <w:r w:rsidR="005B2DFF" w:rsidRPr="00E2092B">
        <w:rPr>
          <w:rFonts w:cstheme="minorHAnsi"/>
          <w:color w:val="000000" w:themeColor="text1"/>
          <w:shd w:val="clear" w:color="auto" w:fill="FFFFFF"/>
        </w:rPr>
        <w:t>interpretable.</w:t>
      </w:r>
    </w:p>
    <w:p w14:paraId="55EE42F0" w14:textId="77777777" w:rsidR="004B1E7A" w:rsidRPr="00052306" w:rsidRDefault="004B1E7A" w:rsidP="00E17F49">
      <w:pPr>
        <w:pStyle w:val="ListParagraph"/>
        <w:ind w:left="360"/>
        <w:jc w:val="both"/>
        <w:rPr>
          <w:rFonts w:cstheme="minorHAnsi"/>
        </w:rPr>
      </w:pPr>
    </w:p>
    <w:p w14:paraId="2004C88A" w14:textId="0ADF00CE" w:rsidR="005B2DFF" w:rsidRDefault="004B4954" w:rsidP="00E17F49">
      <w:pPr>
        <w:pStyle w:val="ListParagraph"/>
        <w:numPr>
          <w:ilvl w:val="0"/>
          <w:numId w:val="1"/>
        </w:numPr>
        <w:ind w:left="360"/>
        <w:jc w:val="both"/>
        <w:rPr>
          <w:ins w:id="30" w:author="HImanshu Himan" w:date="2021-07-15T08:08:00Z"/>
          <w:i/>
          <w:iCs/>
        </w:rPr>
      </w:pPr>
      <w:r>
        <w:rPr>
          <w:i/>
          <w:iCs/>
        </w:rPr>
        <w:t>Decision Tree Classifier</w:t>
      </w:r>
      <w:r w:rsidR="000B587B">
        <w:rPr>
          <w:i/>
          <w:iCs/>
        </w:rPr>
        <w:t xml:space="preserve"> </w:t>
      </w:r>
    </w:p>
    <w:p w14:paraId="6243C220" w14:textId="77159E58" w:rsidR="0038427B" w:rsidRDefault="00743AC6" w:rsidP="00E17F49">
      <w:pPr>
        <w:pStyle w:val="ListParagraph"/>
        <w:ind w:left="360"/>
        <w:jc w:val="both"/>
        <w:rPr>
          <w:rFonts w:cstheme="minorHAnsi"/>
          <w:color w:val="000000" w:themeColor="text1"/>
        </w:rPr>
      </w:pPr>
      <w:r w:rsidRPr="004F42F9">
        <w:rPr>
          <w:rFonts w:cstheme="minorHAnsi"/>
          <w:color w:val="000000" w:themeColor="text1"/>
        </w:rPr>
        <w:t>Decision Tree Classifier [30] is a tree-structured classifier that replicates the human thinking ability while making a decision. The tree structure of the Decision Tree Classifier is ideal for capturing the interactions between the model's features, hence maintaining the interpretability of the model.</w:t>
      </w:r>
      <w:r w:rsidR="004E5144" w:rsidRPr="004F42F9">
        <w:rPr>
          <w:rFonts w:cstheme="minorHAnsi"/>
          <w:color w:val="000000" w:themeColor="text1"/>
        </w:rPr>
        <w:t xml:space="preserve"> </w:t>
      </w:r>
      <w:r w:rsidR="007406E0" w:rsidRPr="004F42F9">
        <w:rPr>
          <w:rFonts w:cstheme="minorHAnsi"/>
          <w:color w:val="000000" w:themeColor="text1"/>
        </w:rPr>
        <w:t xml:space="preserve"> </w:t>
      </w:r>
      <w:r w:rsidR="00A969C5" w:rsidRPr="004F42F9">
        <w:rPr>
          <w:rFonts w:cstheme="minorHAnsi"/>
          <w:color w:val="000000" w:themeColor="text1"/>
        </w:rPr>
        <w:t xml:space="preserve">The relation between outcome </w:t>
      </w:r>
      <m:oMath>
        <m:acc>
          <m:accPr>
            <m:ctrlPr>
              <w:rPr>
                <w:rFonts w:ascii="Cambria Math" w:hAnsi="Cambria Math" w:cstheme="minorHAnsi"/>
                <w:color w:val="000000" w:themeColor="text1"/>
              </w:rPr>
            </m:ctrlPr>
          </m:accPr>
          <m:e>
            <m:r>
              <w:rPr>
                <w:rFonts w:ascii="Cambria Math" w:hAnsi="Cambria Math" w:cstheme="minorHAnsi"/>
                <w:color w:val="000000" w:themeColor="text1"/>
              </w:rPr>
              <m:t>y</m:t>
            </m:r>
          </m:e>
        </m:acc>
      </m:oMath>
      <w:r w:rsidR="00A969C5" w:rsidRPr="004F42F9">
        <w:rPr>
          <w:rFonts w:cstheme="minorHAnsi"/>
          <w:color w:val="000000" w:themeColor="text1"/>
        </w:rPr>
        <w:t xml:space="preserve"> and features </w:t>
      </w:r>
      <m:oMath>
        <m:r>
          <w:rPr>
            <w:rFonts w:ascii="Cambria Math" w:hAnsi="Cambria Math" w:cstheme="minorHAnsi"/>
            <w:color w:val="000000" w:themeColor="text1"/>
          </w:rPr>
          <m:t>x</m:t>
        </m:r>
      </m:oMath>
      <w:r w:rsidR="00A969C5" w:rsidRPr="004F42F9">
        <w:rPr>
          <w:rFonts w:cstheme="minorHAnsi"/>
          <w:color w:val="000000" w:themeColor="text1"/>
        </w:rPr>
        <w:t xml:space="preserve"> is given by</w:t>
      </w:r>
      <w:r w:rsidR="00513178" w:rsidRPr="004F42F9">
        <w:rPr>
          <w:rFonts w:cstheme="minorHAnsi"/>
          <w:color w:val="000000" w:themeColor="text1"/>
        </w:rPr>
        <w:t xml:space="preserve"> [31]</w:t>
      </w:r>
      <w:r w:rsidR="009A1794" w:rsidRPr="004F42F9">
        <w:rPr>
          <w:rFonts w:cstheme="minorHAnsi"/>
          <w:color w:val="000000" w:themeColor="text1"/>
        </w:rPr>
        <w:t>:</w:t>
      </w:r>
    </w:p>
    <w:p w14:paraId="13689A4C" w14:textId="77777777" w:rsidR="009F0539" w:rsidRPr="004F42F9" w:rsidRDefault="009F0539" w:rsidP="00E17F49">
      <w:pPr>
        <w:pStyle w:val="ListParagraph"/>
        <w:ind w:left="360"/>
        <w:jc w:val="both"/>
        <w:rPr>
          <w:rFonts w:cstheme="minorHAnsi"/>
          <w:color w:val="000000" w:themeColor="text1"/>
        </w:rPr>
      </w:pPr>
    </w:p>
    <w:p w14:paraId="282EA100" w14:textId="0AD0D92F" w:rsidR="005F54EF" w:rsidRPr="009F0539" w:rsidRDefault="00A969C5" w:rsidP="00E17F49">
      <w:pPr>
        <w:pStyle w:val="ListParagraph"/>
        <w:ind w:left="360"/>
        <w:jc w:val="both"/>
        <w:rPr>
          <w:rFonts w:eastAsiaTheme="minorEastAsia" w:cstheme="minorHAnsi"/>
          <w:color w:val="000000" w:themeColor="text1"/>
        </w:rPr>
      </w:pPr>
      <m:oMathPara>
        <m:oMath>
          <m:acc>
            <m:accPr>
              <m:ctrlPr>
                <w:rPr>
                  <w:rFonts w:ascii="Cambria Math" w:hAnsi="Cambria Math" w:cstheme="minorHAnsi"/>
                  <w:i/>
                  <w:color w:val="000000" w:themeColor="text1"/>
                </w:rPr>
              </m:ctrlPr>
            </m:accPr>
            <m:e>
              <m:r>
                <w:rPr>
                  <w:rFonts w:ascii="Cambria Math" w:hAnsi="Cambria Math" w:cstheme="minorHAnsi"/>
                  <w:color w:val="000000" w:themeColor="text1"/>
                </w:rPr>
                <m:t>y</m:t>
              </m:r>
            </m:e>
          </m:acc>
          <m:r>
            <w:rPr>
              <w:rFonts w:ascii="Cambria Math" w:hAnsi="Cambria Math" w:cstheme="minorHAnsi"/>
              <w:color w:val="000000" w:themeColor="text1"/>
            </w:rPr>
            <m:t>=</m:t>
          </m:r>
          <m:acc>
            <m:accPr>
              <m:ctrlPr>
                <w:rPr>
                  <w:rFonts w:ascii="Cambria Math" w:hAnsi="Cambria Math" w:cstheme="minorHAnsi"/>
                  <w:i/>
                  <w:color w:val="000000" w:themeColor="text1"/>
                </w:rPr>
              </m:ctrlPr>
            </m:accPr>
            <m:e>
              <m:r>
                <w:rPr>
                  <w:rFonts w:ascii="Cambria Math" w:hAnsi="Cambria Math" w:cstheme="minorHAnsi"/>
                  <w:color w:val="000000" w:themeColor="text1"/>
                </w:rPr>
                <m:t>f</m:t>
              </m:r>
            </m:e>
          </m:acc>
          <m:r>
            <w:rPr>
              <w:rFonts w:ascii="Cambria Math" w:hAnsi="Cambria Math" w:cstheme="minorHAnsi"/>
              <w:color w:val="000000" w:themeColor="text1"/>
            </w:rPr>
            <m:t>(x)</m:t>
          </m:r>
          <m:r>
            <w:rPr>
              <w:rFonts w:ascii="Cambria Math" w:hAnsi="Cambria Math" w:cstheme="minorHAnsi"/>
              <w:color w:val="000000" w:themeColor="text1"/>
            </w:rPr>
            <m:t>=</m:t>
          </m:r>
          <m:nary>
            <m:naryPr>
              <m:chr m:val="∑"/>
              <m:limLoc m:val="undOvr"/>
              <m:grow m:val="1"/>
              <m:ctrlPr>
                <w:rPr>
                  <w:rFonts w:ascii="Cambria Math" w:hAnsi="Cambria Math" w:cstheme="minorHAnsi"/>
                  <w:color w:val="000000" w:themeColor="text1"/>
                </w:rPr>
              </m:ctrlPr>
            </m:naryPr>
            <m:sub>
              <m:r>
                <w:rPr>
                  <w:rFonts w:ascii="Cambria Math" w:hAnsi="Cambria Math" w:cstheme="minorHAnsi"/>
                  <w:color w:val="000000" w:themeColor="text1"/>
                </w:rPr>
                <m:t>m=1</m:t>
              </m:r>
            </m:sub>
            <m:sup>
              <m:r>
                <w:rPr>
                  <w:rFonts w:ascii="Cambria Math" w:hAnsi="Cambria Math" w:cstheme="minorHAnsi"/>
                  <w:color w:val="000000" w:themeColor="text1"/>
                </w:rPr>
                <m:t>M</m:t>
              </m:r>
            </m:sup>
            <m:e>
              <m:r>
                <w:rPr>
                  <w:rFonts w:ascii="Cambria Math" w:hAnsi="Cambria Math" w:cstheme="minorHAnsi"/>
                  <w:color w:val="000000" w:themeColor="text1"/>
                </w:rPr>
                <m:t> </m:t>
              </m:r>
            </m:e>
          </m:nary>
          <m:sSub>
            <m:sSubPr>
              <m:ctrlPr>
                <w:rPr>
                  <w:rFonts w:ascii="Cambria Math" w:hAnsi="Cambria Math" w:cstheme="minorHAnsi"/>
                  <w:color w:val="000000" w:themeColor="text1"/>
                </w:rPr>
              </m:ctrlPr>
            </m:sSubPr>
            <m:e>
              <m:r>
                <w:rPr>
                  <w:rFonts w:ascii="Cambria Math" w:hAnsi="Cambria Math" w:cstheme="minorHAnsi"/>
                  <w:color w:val="000000" w:themeColor="text1"/>
                </w:rPr>
                <m:t>c</m:t>
              </m:r>
            </m:e>
            <m:sub>
              <m:r>
                <w:rPr>
                  <w:rFonts w:ascii="Cambria Math" w:hAnsi="Cambria Math" w:cstheme="minorHAnsi"/>
                  <w:color w:val="000000" w:themeColor="text1"/>
                </w:rPr>
                <m:t>m</m:t>
              </m:r>
            </m:sub>
          </m:sSub>
          <m:r>
            <m:rPr>
              <m:sty m:val="p"/>
            </m:rPr>
            <w:rPr>
              <w:rFonts w:ascii="Cambria Math" w:hAnsi="Cambria Math" w:cstheme="minorHAnsi"/>
              <w:color w:val="000000" w:themeColor="text1"/>
            </w:rPr>
            <m:t>I</m:t>
          </m:r>
          <m:d>
            <m:dPr>
              <m:begChr m:val="{"/>
              <m:endChr m:val="}"/>
              <m:ctrlPr>
                <w:rPr>
                  <w:rFonts w:ascii="Cambria Math" w:hAnsi="Cambria Math" w:cstheme="minorHAnsi"/>
                  <w:color w:val="000000" w:themeColor="text1"/>
                </w:rPr>
              </m:ctrlPr>
            </m:dPr>
            <m:e>
              <m:r>
                <w:rPr>
                  <w:rFonts w:ascii="Cambria Math" w:hAnsi="Cambria Math" w:cstheme="minorHAnsi"/>
                  <w:color w:val="000000" w:themeColor="text1"/>
                </w:rPr>
                <m:t>x∈</m:t>
              </m:r>
              <m:sSub>
                <m:sSubPr>
                  <m:ctrlPr>
                    <w:rPr>
                      <w:rFonts w:ascii="Cambria Math" w:hAnsi="Cambria Math" w:cstheme="minorHAnsi"/>
                      <w:color w:val="000000" w:themeColor="text1"/>
                    </w:rPr>
                  </m:ctrlPr>
                </m:sSubPr>
                <m:e>
                  <m:r>
                    <w:rPr>
                      <w:rFonts w:ascii="Cambria Math" w:hAnsi="Cambria Math" w:cstheme="minorHAnsi"/>
                      <w:color w:val="000000" w:themeColor="text1"/>
                    </w:rPr>
                    <m:t>R</m:t>
                  </m:r>
                </m:e>
                <m:sub>
                  <m:r>
                    <w:rPr>
                      <w:rFonts w:ascii="Cambria Math" w:hAnsi="Cambria Math" w:cstheme="minorHAnsi"/>
                      <w:color w:val="000000" w:themeColor="text1"/>
                    </w:rPr>
                    <m:t>m</m:t>
                  </m:r>
                </m:sub>
              </m:sSub>
            </m:e>
          </m:d>
        </m:oMath>
      </m:oMathPara>
    </w:p>
    <w:p w14:paraId="0928A383" w14:textId="77777777" w:rsidR="009F0539" w:rsidRPr="004F42F9" w:rsidRDefault="009F0539" w:rsidP="00E17F49">
      <w:pPr>
        <w:pStyle w:val="ListParagraph"/>
        <w:ind w:left="360"/>
        <w:jc w:val="both"/>
        <w:rPr>
          <w:rFonts w:eastAsiaTheme="minorEastAsia" w:cstheme="minorHAnsi"/>
          <w:color w:val="000000" w:themeColor="text1"/>
        </w:rPr>
      </w:pPr>
    </w:p>
    <w:p w14:paraId="059F2A92" w14:textId="2884F110" w:rsidR="009A1794" w:rsidRDefault="009A1794" w:rsidP="00E17F49">
      <w:pPr>
        <w:pStyle w:val="ListParagraph"/>
        <w:ind w:left="360"/>
        <w:jc w:val="both"/>
        <w:rPr>
          <w:rFonts w:eastAsiaTheme="minorEastAsia" w:cstheme="minorHAnsi"/>
          <w:color w:val="000000" w:themeColor="text1"/>
        </w:rPr>
      </w:pPr>
      <w:r w:rsidRPr="004F42F9">
        <w:rPr>
          <w:rFonts w:cstheme="minorHAnsi"/>
          <w:color w:val="000000" w:themeColor="text1"/>
        </w:rPr>
        <w:t xml:space="preserve">Where </w:t>
      </w:r>
      <m:oMath>
        <m:r>
          <m:rPr>
            <m:sty m:val="p"/>
          </m:rPr>
          <w:rPr>
            <w:rFonts w:ascii="Cambria Math" w:hAnsi="Cambria Math" w:cstheme="minorHAnsi"/>
            <w:color w:val="000000" w:themeColor="text1"/>
          </w:rPr>
          <m:t>I</m:t>
        </m:r>
        <m:d>
          <m:dPr>
            <m:begChr m:val="{"/>
            <m:endChr m:val="}"/>
            <m:ctrlPr>
              <w:rPr>
                <w:rFonts w:ascii="Cambria Math" w:hAnsi="Cambria Math" w:cstheme="minorHAnsi"/>
                <w:color w:val="000000" w:themeColor="text1"/>
              </w:rPr>
            </m:ctrlPr>
          </m:dPr>
          <m:e>
            <m:r>
              <w:rPr>
                <w:rFonts w:ascii="Cambria Math" w:hAnsi="Cambria Math" w:cstheme="minorHAnsi"/>
                <w:color w:val="000000" w:themeColor="text1"/>
              </w:rPr>
              <m:t>x∈</m:t>
            </m:r>
            <m:sSub>
              <m:sSubPr>
                <m:ctrlPr>
                  <w:rPr>
                    <w:rFonts w:ascii="Cambria Math" w:hAnsi="Cambria Math" w:cstheme="minorHAnsi"/>
                    <w:color w:val="000000" w:themeColor="text1"/>
                  </w:rPr>
                </m:ctrlPr>
              </m:sSubPr>
              <m:e>
                <m:r>
                  <w:rPr>
                    <w:rFonts w:ascii="Cambria Math" w:hAnsi="Cambria Math" w:cstheme="minorHAnsi"/>
                    <w:color w:val="000000" w:themeColor="text1"/>
                  </w:rPr>
                  <m:t>R</m:t>
                </m:r>
              </m:e>
              <m:sub>
                <m:r>
                  <w:rPr>
                    <w:rFonts w:ascii="Cambria Math" w:hAnsi="Cambria Math" w:cstheme="minorHAnsi"/>
                    <w:color w:val="000000" w:themeColor="text1"/>
                  </w:rPr>
                  <m:t>m</m:t>
                </m:r>
              </m:sub>
            </m:sSub>
          </m:e>
        </m:d>
      </m:oMath>
      <w:r w:rsidRPr="004F42F9">
        <w:rPr>
          <w:rFonts w:eastAsiaTheme="minorEastAsia" w:cstheme="minorHAnsi"/>
          <w:color w:val="000000" w:themeColor="text1"/>
        </w:rPr>
        <w:t xml:space="preserve"> is </w:t>
      </w:r>
      <w:r w:rsidR="00537C78" w:rsidRPr="004F42F9">
        <w:rPr>
          <w:rFonts w:eastAsiaTheme="minorEastAsia" w:cstheme="minorHAnsi"/>
          <w:color w:val="000000" w:themeColor="text1"/>
        </w:rPr>
        <w:t>an</w:t>
      </w:r>
      <w:r w:rsidRPr="004F42F9">
        <w:rPr>
          <w:rFonts w:eastAsiaTheme="minorEastAsia" w:cstheme="minorHAnsi"/>
          <w:color w:val="000000" w:themeColor="text1"/>
        </w:rPr>
        <w:t xml:space="preserve"> identity function that returns 1 if </w:t>
      </w:r>
      <m:oMath>
        <m:r>
          <w:rPr>
            <w:rFonts w:ascii="Cambria Math" w:hAnsi="Cambria Math" w:cstheme="minorHAnsi"/>
            <w:color w:val="000000" w:themeColor="text1"/>
          </w:rPr>
          <m:t>x</m:t>
        </m:r>
      </m:oMath>
      <w:r w:rsidRPr="004F42F9">
        <w:rPr>
          <w:rFonts w:eastAsiaTheme="minorEastAsia" w:cstheme="minorHAnsi"/>
          <w:color w:val="000000" w:themeColor="text1"/>
        </w:rPr>
        <w:t xml:space="preserve"> is </w:t>
      </w:r>
      <w:r w:rsidR="004246AA" w:rsidRPr="004F42F9">
        <w:rPr>
          <w:rFonts w:eastAsiaTheme="minorEastAsia" w:cstheme="minorHAnsi"/>
          <w:color w:val="000000" w:themeColor="text1"/>
        </w:rPr>
        <w:t xml:space="preserve">a </w:t>
      </w:r>
      <w:r w:rsidRPr="004F42F9">
        <w:rPr>
          <w:rFonts w:eastAsiaTheme="minorEastAsia" w:cstheme="minorHAnsi"/>
          <w:color w:val="000000" w:themeColor="text1"/>
        </w:rPr>
        <w:t xml:space="preserve">subset of </w:t>
      </w:r>
      <m:oMath>
        <m:sSub>
          <m:sSubPr>
            <m:ctrlPr>
              <w:rPr>
                <w:rFonts w:ascii="Cambria Math" w:hAnsi="Cambria Math" w:cstheme="minorHAnsi"/>
                <w:color w:val="000000" w:themeColor="text1"/>
              </w:rPr>
            </m:ctrlPr>
          </m:sSubPr>
          <m:e>
            <m:r>
              <w:rPr>
                <w:rFonts w:ascii="Cambria Math" w:hAnsi="Cambria Math" w:cstheme="minorHAnsi"/>
                <w:color w:val="000000" w:themeColor="text1"/>
              </w:rPr>
              <m:t>R</m:t>
            </m:r>
          </m:e>
          <m:sub>
            <m:r>
              <w:rPr>
                <w:rFonts w:ascii="Cambria Math" w:hAnsi="Cambria Math" w:cstheme="minorHAnsi"/>
                <w:color w:val="000000" w:themeColor="text1"/>
              </w:rPr>
              <m:t>m</m:t>
            </m:r>
          </m:sub>
        </m:sSub>
      </m:oMath>
      <w:r w:rsidRPr="004F42F9">
        <w:rPr>
          <w:rFonts w:eastAsiaTheme="minorEastAsia" w:cstheme="minorHAnsi"/>
          <w:color w:val="000000" w:themeColor="text1"/>
        </w:rPr>
        <w:t xml:space="preserve"> otherwise 0.</w:t>
      </w:r>
      <w:r w:rsidR="0016072D" w:rsidRPr="004F42F9">
        <w:rPr>
          <w:rFonts w:cstheme="minorHAnsi"/>
          <w:color w:val="000000" w:themeColor="text1"/>
          <w:spacing w:val="3"/>
          <w:shd w:val="clear" w:color="auto" w:fill="FFFFFF"/>
        </w:rPr>
        <w:t xml:space="preserve"> </w:t>
      </w:r>
      <w:r w:rsidR="0016072D" w:rsidRPr="004F42F9">
        <w:rPr>
          <w:rFonts w:cstheme="minorHAnsi"/>
          <w:color w:val="000000" w:themeColor="text1"/>
          <w:spacing w:val="3"/>
          <w:shd w:val="clear" w:color="auto" w:fill="FFFFFF"/>
        </w:rPr>
        <w:t>If an instance falls into a leaf node </w:t>
      </w:r>
      <m:oMath>
        <m:sSub>
          <m:sSubPr>
            <m:ctrlPr>
              <w:rPr>
                <w:rFonts w:ascii="Cambria Math" w:hAnsi="Cambria Math" w:cstheme="minorHAnsi"/>
                <w:color w:val="000000" w:themeColor="text1"/>
              </w:rPr>
            </m:ctrlPr>
          </m:sSubPr>
          <m:e>
            <m:r>
              <w:rPr>
                <w:rFonts w:ascii="Cambria Math" w:hAnsi="Cambria Math" w:cstheme="minorHAnsi"/>
                <w:color w:val="000000" w:themeColor="text1"/>
              </w:rPr>
              <m:t>R</m:t>
            </m:r>
          </m:e>
          <m:sub>
            <m:r>
              <w:rPr>
                <w:rFonts w:ascii="Cambria Math" w:hAnsi="Cambria Math" w:cstheme="minorHAnsi"/>
                <w:color w:val="000000" w:themeColor="text1"/>
              </w:rPr>
              <m:t>l</m:t>
            </m:r>
          </m:sub>
        </m:sSub>
      </m:oMath>
      <w:r w:rsidR="0016072D" w:rsidRPr="004F42F9">
        <w:rPr>
          <w:rFonts w:cstheme="minorHAnsi"/>
          <w:color w:val="000000" w:themeColor="text1"/>
          <w:spacing w:val="3"/>
          <w:shd w:val="clear" w:color="auto" w:fill="FFFFFF"/>
        </w:rPr>
        <w:t>, the predicted outcome is </w:t>
      </w:r>
      <m:oMath>
        <m:acc>
          <m:accPr>
            <m:ctrlPr>
              <w:rPr>
                <w:rFonts w:ascii="Cambria Math" w:hAnsi="Cambria Math" w:cstheme="minorHAnsi"/>
                <w:i/>
                <w:color w:val="000000" w:themeColor="text1"/>
              </w:rPr>
            </m:ctrlPr>
          </m:accPr>
          <m:e>
            <m:r>
              <w:rPr>
                <w:rFonts w:ascii="Cambria Math" w:hAnsi="Cambria Math" w:cstheme="minorHAnsi"/>
                <w:color w:val="000000" w:themeColor="text1"/>
              </w:rPr>
              <m:t>y</m:t>
            </m:r>
          </m:e>
        </m:acc>
        <m:r>
          <w:rPr>
            <w:rFonts w:ascii="Cambria Math" w:hAnsi="Cambria Math" w:cstheme="minorHAnsi"/>
            <w:color w:val="000000" w:themeColor="text1"/>
          </w:rPr>
          <m:t>=</m:t>
        </m:r>
        <m:sSub>
          <m:sSubPr>
            <m:ctrlPr>
              <w:rPr>
                <w:rFonts w:ascii="Cambria Math" w:hAnsi="Cambria Math" w:cstheme="minorHAnsi"/>
                <w:color w:val="000000" w:themeColor="text1"/>
              </w:rPr>
            </m:ctrlPr>
          </m:sSubPr>
          <m:e>
            <m:r>
              <w:rPr>
                <w:rFonts w:ascii="Cambria Math" w:hAnsi="Cambria Math" w:cstheme="minorHAnsi"/>
                <w:color w:val="000000" w:themeColor="text1"/>
              </w:rPr>
              <m:t>c</m:t>
            </m:r>
          </m:e>
          <m:sub>
            <m:r>
              <w:rPr>
                <w:rFonts w:ascii="Cambria Math" w:hAnsi="Cambria Math" w:cstheme="minorHAnsi"/>
                <w:color w:val="000000" w:themeColor="text1"/>
              </w:rPr>
              <m:t>l</m:t>
            </m:r>
          </m:sub>
        </m:sSub>
      </m:oMath>
      <w:r w:rsidR="0016072D" w:rsidRPr="004F42F9">
        <w:rPr>
          <w:rFonts w:cstheme="minorHAnsi"/>
          <w:color w:val="000000" w:themeColor="text1"/>
          <w:spacing w:val="3"/>
          <w:shd w:val="clear" w:color="auto" w:fill="FFFFFF"/>
        </w:rPr>
        <w:t>, where </w:t>
      </w:r>
      <m:oMath>
        <m:sSub>
          <m:sSubPr>
            <m:ctrlPr>
              <w:rPr>
                <w:rFonts w:ascii="Cambria Math" w:hAnsi="Cambria Math" w:cstheme="minorHAnsi"/>
                <w:color w:val="000000" w:themeColor="text1"/>
              </w:rPr>
            </m:ctrlPr>
          </m:sSubPr>
          <m:e>
            <m:r>
              <w:rPr>
                <w:rFonts w:ascii="Cambria Math" w:hAnsi="Cambria Math" w:cstheme="minorHAnsi"/>
                <w:color w:val="000000" w:themeColor="text1"/>
              </w:rPr>
              <m:t>c</m:t>
            </m:r>
          </m:e>
          <m:sub>
            <m:r>
              <w:rPr>
                <w:rFonts w:ascii="Cambria Math" w:hAnsi="Cambria Math" w:cstheme="minorHAnsi"/>
                <w:color w:val="000000" w:themeColor="text1"/>
              </w:rPr>
              <m:t>l</m:t>
            </m:r>
          </m:sub>
        </m:sSub>
      </m:oMath>
      <w:r w:rsidR="0016072D" w:rsidRPr="004F42F9">
        <w:rPr>
          <w:rFonts w:cstheme="minorHAnsi"/>
          <w:color w:val="000000" w:themeColor="text1"/>
          <w:spacing w:val="3"/>
          <w:shd w:val="clear" w:color="auto" w:fill="FFFFFF"/>
        </w:rPr>
        <w:t xml:space="preserve"> is the average of all training instances in </w:t>
      </w:r>
      <w:r w:rsidR="004246AA" w:rsidRPr="004F42F9">
        <w:rPr>
          <w:rFonts w:cstheme="minorHAnsi"/>
          <w:color w:val="000000" w:themeColor="text1"/>
          <w:spacing w:val="3"/>
          <w:shd w:val="clear" w:color="auto" w:fill="FFFFFF"/>
        </w:rPr>
        <w:t xml:space="preserve">the </w:t>
      </w:r>
      <w:r w:rsidR="0016072D" w:rsidRPr="004F42F9">
        <w:rPr>
          <w:rFonts w:cstheme="minorHAnsi"/>
          <w:color w:val="000000" w:themeColor="text1"/>
          <w:spacing w:val="3"/>
          <w:shd w:val="clear" w:color="auto" w:fill="FFFFFF"/>
        </w:rPr>
        <w:t>leaf node </w:t>
      </w:r>
      <m:oMath>
        <m:sSub>
          <m:sSubPr>
            <m:ctrlPr>
              <w:rPr>
                <w:rFonts w:ascii="Cambria Math" w:hAnsi="Cambria Math" w:cstheme="minorHAnsi"/>
                <w:color w:val="000000" w:themeColor="text1"/>
              </w:rPr>
            </m:ctrlPr>
          </m:sSubPr>
          <m:e>
            <m:r>
              <w:rPr>
                <w:rFonts w:ascii="Cambria Math" w:hAnsi="Cambria Math" w:cstheme="minorHAnsi"/>
                <w:color w:val="000000" w:themeColor="text1"/>
              </w:rPr>
              <m:t>R</m:t>
            </m:r>
          </m:e>
          <m:sub>
            <m:r>
              <w:rPr>
                <w:rFonts w:ascii="Cambria Math" w:hAnsi="Cambria Math" w:cstheme="minorHAnsi"/>
                <w:color w:val="000000" w:themeColor="text1"/>
              </w:rPr>
              <m:t>l</m:t>
            </m:r>
          </m:sub>
        </m:sSub>
      </m:oMath>
      <w:r w:rsidR="0016072D" w:rsidRPr="004F42F9">
        <w:rPr>
          <w:rFonts w:eastAsiaTheme="minorEastAsia" w:cstheme="minorHAnsi"/>
          <w:color w:val="000000" w:themeColor="text1"/>
        </w:rPr>
        <w:t>.</w:t>
      </w:r>
      <w:r w:rsidR="00D32444" w:rsidRPr="004F42F9">
        <w:rPr>
          <w:rFonts w:eastAsiaTheme="minorEastAsia" w:cstheme="minorHAnsi"/>
          <w:color w:val="000000" w:themeColor="text1"/>
        </w:rPr>
        <w:t xml:space="preserve"> </w:t>
      </w:r>
      <w:r w:rsidR="0081445E" w:rsidRPr="004F42F9">
        <w:rPr>
          <w:rFonts w:eastAsiaTheme="minorEastAsia" w:cstheme="minorHAnsi"/>
          <w:color w:val="000000" w:themeColor="text1"/>
        </w:rPr>
        <w:t xml:space="preserve">The selection of best attributes (also known as </w:t>
      </w:r>
      <w:r w:rsidR="0081445E" w:rsidRPr="004F42F9">
        <w:rPr>
          <w:rFonts w:cstheme="minorHAnsi"/>
          <w:color w:val="000000" w:themeColor="text1"/>
          <w:shd w:val="clear" w:color="auto" w:fill="FFFFFF"/>
        </w:rPr>
        <w:t>Attribute selection measure</w:t>
      </w:r>
      <w:r w:rsidR="0081445E" w:rsidRPr="004F42F9">
        <w:rPr>
          <w:rFonts w:eastAsiaTheme="minorEastAsia" w:cstheme="minorHAnsi"/>
          <w:color w:val="000000" w:themeColor="text1"/>
        </w:rPr>
        <w:t xml:space="preserve">) is </w:t>
      </w:r>
      <w:r w:rsidR="004246AA" w:rsidRPr="004F42F9">
        <w:rPr>
          <w:rFonts w:eastAsiaTheme="minorEastAsia" w:cstheme="minorHAnsi"/>
          <w:color w:val="000000" w:themeColor="text1"/>
        </w:rPr>
        <w:t>mad</w:t>
      </w:r>
      <w:r w:rsidR="0081445E" w:rsidRPr="004F42F9">
        <w:rPr>
          <w:rFonts w:eastAsiaTheme="minorEastAsia" w:cstheme="minorHAnsi"/>
          <w:color w:val="000000" w:themeColor="text1"/>
        </w:rPr>
        <w:t>e using the Information Gain (or Entropy) technique</w:t>
      </w:r>
      <w:r w:rsidR="004246AA" w:rsidRPr="004F42F9">
        <w:rPr>
          <w:rFonts w:eastAsiaTheme="minorEastAsia" w:cstheme="minorHAnsi"/>
          <w:color w:val="000000" w:themeColor="text1"/>
        </w:rPr>
        <w:t>,</w:t>
      </w:r>
      <w:r w:rsidR="00743AC6" w:rsidRPr="004F42F9">
        <w:rPr>
          <w:rFonts w:eastAsiaTheme="minorEastAsia" w:cstheme="minorHAnsi"/>
          <w:color w:val="000000" w:themeColor="text1"/>
        </w:rPr>
        <w:t xml:space="preserve"> and </w:t>
      </w:r>
      <w:r w:rsidR="003A5B28" w:rsidRPr="004F42F9">
        <w:rPr>
          <w:rFonts w:eastAsiaTheme="minorEastAsia" w:cstheme="minorHAnsi"/>
          <w:color w:val="000000" w:themeColor="text1"/>
        </w:rPr>
        <w:t xml:space="preserve">the </w:t>
      </w:r>
      <w:r w:rsidR="00743AC6" w:rsidRPr="004F42F9">
        <w:rPr>
          <w:rFonts w:eastAsiaTheme="minorEastAsia" w:cstheme="minorHAnsi"/>
          <w:color w:val="000000" w:themeColor="text1"/>
        </w:rPr>
        <w:t>maximum depth of the tree is taken as 5.</w:t>
      </w:r>
    </w:p>
    <w:p w14:paraId="0F20BAD2" w14:textId="77777777" w:rsidR="006D601D" w:rsidRPr="004F42F9" w:rsidRDefault="006D601D" w:rsidP="00E17F49">
      <w:pPr>
        <w:pStyle w:val="ListParagraph"/>
        <w:ind w:left="360"/>
        <w:jc w:val="both"/>
        <w:rPr>
          <w:rFonts w:eastAsiaTheme="minorEastAsia" w:cstheme="minorHAnsi"/>
          <w:color w:val="000000" w:themeColor="text1"/>
        </w:rPr>
      </w:pPr>
    </w:p>
    <w:p w14:paraId="28E1B969" w14:textId="075693C7" w:rsidR="00FE0AC5" w:rsidRDefault="006D4504" w:rsidP="00E17F49">
      <w:pPr>
        <w:pStyle w:val="ListParagraph"/>
        <w:numPr>
          <w:ilvl w:val="0"/>
          <w:numId w:val="1"/>
        </w:numPr>
        <w:ind w:left="360"/>
        <w:jc w:val="both"/>
        <w:rPr>
          <w:i/>
          <w:iCs/>
        </w:rPr>
      </w:pPr>
      <w:r>
        <w:rPr>
          <w:i/>
          <w:iCs/>
        </w:rPr>
        <w:t>Random Forest Classifier</w:t>
      </w:r>
    </w:p>
    <w:p w14:paraId="4395ED63" w14:textId="0F0BAE07" w:rsidR="00F8033C" w:rsidRDefault="00957275" w:rsidP="00BA4912">
      <w:pPr>
        <w:pStyle w:val="ListParagraph"/>
        <w:ind w:left="360"/>
        <w:jc w:val="both"/>
        <w:rPr>
          <w:rFonts w:cstheme="minorHAnsi"/>
          <w:color w:val="000000" w:themeColor="text1"/>
        </w:rPr>
      </w:pPr>
      <w:r w:rsidRPr="00957275">
        <w:rPr>
          <w:rFonts w:cstheme="minorHAnsi"/>
          <w:color w:val="000000" w:themeColor="text1"/>
        </w:rPr>
        <w:t xml:space="preserve">Random Forest Classifier [31] is a supervised learning algorithm that creates, fits decision trees on randomly selected subsamples, and selects the best </w:t>
      </w:r>
      <w:r w:rsidRPr="00957275">
        <w:rPr>
          <w:rFonts w:cstheme="minorHAnsi"/>
          <w:color w:val="000000" w:themeColor="text1"/>
        </w:rPr>
        <w:lastRenderedPageBreak/>
        <w:t>solution/prediction among these trees by voting and aggregation in classification and regression. These individual trees are generated using indicators such as information gain and the Gini index. Random Forest Classifier is also a good indicator of feature importance</w:t>
      </w:r>
      <w:r w:rsidR="00447E0D">
        <w:rPr>
          <w:rFonts w:cstheme="minorHAnsi"/>
          <w:color w:val="000000" w:themeColor="text1"/>
        </w:rPr>
        <w:t xml:space="preserve"> [3</w:t>
      </w:r>
      <w:r w:rsidR="00D308C0">
        <w:rPr>
          <w:rFonts w:cstheme="minorHAnsi"/>
          <w:color w:val="000000" w:themeColor="text1"/>
        </w:rPr>
        <w:t>2</w:t>
      </w:r>
      <w:r w:rsidR="00447E0D">
        <w:rPr>
          <w:rFonts w:cstheme="minorHAnsi"/>
          <w:color w:val="000000" w:themeColor="text1"/>
        </w:rPr>
        <w:t>]</w:t>
      </w:r>
      <w:r w:rsidRPr="00957275">
        <w:rPr>
          <w:rFonts w:cstheme="minorHAnsi"/>
          <w:color w:val="000000" w:themeColor="text1"/>
        </w:rPr>
        <w:t>. RFC also overcomes the overfitting caused by individual decision trees through the randomness of subsample and features’ selection.</w:t>
      </w:r>
    </w:p>
    <w:p w14:paraId="473FA3A7" w14:textId="77777777" w:rsidR="00196952" w:rsidRDefault="00196952" w:rsidP="00196952">
      <w:pPr>
        <w:pStyle w:val="ListParagraph"/>
        <w:ind w:left="360"/>
        <w:jc w:val="both"/>
        <w:rPr>
          <w:i/>
          <w:iCs/>
        </w:rPr>
      </w:pPr>
    </w:p>
    <w:p w14:paraId="68E0C8F4" w14:textId="7E66C279" w:rsidR="006D4504" w:rsidRDefault="006D4504" w:rsidP="00E17F49">
      <w:pPr>
        <w:pStyle w:val="ListParagraph"/>
        <w:numPr>
          <w:ilvl w:val="0"/>
          <w:numId w:val="1"/>
        </w:numPr>
        <w:ind w:left="360"/>
        <w:jc w:val="both"/>
        <w:rPr>
          <w:i/>
          <w:iCs/>
        </w:rPr>
      </w:pPr>
      <w:r>
        <w:rPr>
          <w:i/>
          <w:iCs/>
        </w:rPr>
        <w:t>XG Boost</w:t>
      </w:r>
    </w:p>
    <w:p w14:paraId="7080DD95" w14:textId="19E78154" w:rsidR="006D4504" w:rsidRDefault="00A03790" w:rsidP="00E17F49">
      <w:pPr>
        <w:pStyle w:val="ListParagraph"/>
        <w:ind w:left="360"/>
        <w:jc w:val="both"/>
        <w:rPr>
          <w:rFonts w:cstheme="minorHAnsi"/>
          <w:color w:val="000000" w:themeColor="text1"/>
        </w:rPr>
      </w:pPr>
      <w:r>
        <w:rPr>
          <w:rFonts w:cstheme="minorHAnsi"/>
          <w:color w:val="000000" w:themeColor="text1"/>
        </w:rPr>
        <w:t>XG Boost</w:t>
      </w:r>
      <w:r w:rsidR="004B6EDC" w:rsidRPr="00957275">
        <w:rPr>
          <w:rFonts w:cstheme="minorHAnsi"/>
          <w:color w:val="000000" w:themeColor="text1"/>
        </w:rPr>
        <w:t xml:space="preserve"> [3</w:t>
      </w:r>
      <w:r w:rsidR="00FA554C">
        <w:rPr>
          <w:rFonts w:cstheme="minorHAnsi"/>
          <w:color w:val="000000" w:themeColor="text1"/>
        </w:rPr>
        <w:t>3</w:t>
      </w:r>
      <w:r w:rsidR="004B6EDC" w:rsidRPr="00957275">
        <w:rPr>
          <w:rFonts w:cstheme="minorHAnsi"/>
          <w:color w:val="000000" w:themeColor="text1"/>
        </w:rPr>
        <w:t>]</w:t>
      </w:r>
      <w:r w:rsidR="004B5B60">
        <w:rPr>
          <w:rFonts w:cstheme="minorHAnsi"/>
          <w:color w:val="000000" w:themeColor="text1"/>
        </w:rPr>
        <w:t xml:space="preserve"> is a supervised learning algorithm that implements a process called boosting which is an ensemble learning technique which corrects for deficiencies in previous models. </w:t>
      </w:r>
    </w:p>
    <w:p w14:paraId="787BF29E" w14:textId="77777777" w:rsidR="004B6EDC" w:rsidRDefault="004B6EDC" w:rsidP="00E17F49">
      <w:pPr>
        <w:pStyle w:val="ListParagraph"/>
        <w:ind w:left="360"/>
        <w:jc w:val="both"/>
        <w:rPr>
          <w:i/>
          <w:iCs/>
        </w:rPr>
      </w:pPr>
    </w:p>
    <w:p w14:paraId="08BA006F" w14:textId="3A16EF52" w:rsidR="00FE0AC5" w:rsidRPr="006D4504" w:rsidRDefault="006D4504" w:rsidP="00E17F49">
      <w:pPr>
        <w:pStyle w:val="ListParagraph"/>
        <w:numPr>
          <w:ilvl w:val="0"/>
          <w:numId w:val="1"/>
        </w:numPr>
        <w:ind w:left="360"/>
        <w:jc w:val="both"/>
        <w:rPr>
          <w:sz w:val="32"/>
          <w:szCs w:val="32"/>
        </w:rPr>
      </w:pPr>
      <w:r w:rsidRPr="006D4504">
        <w:rPr>
          <w:i/>
          <w:iCs/>
          <w:sz w:val="28"/>
          <w:szCs w:val="28"/>
        </w:rPr>
        <w:t>Ensemble Model</w:t>
      </w:r>
    </w:p>
    <w:p w14:paraId="1A474531" w14:textId="77777777" w:rsidR="00FE0AC5" w:rsidRPr="00FE0AC5" w:rsidRDefault="00FE0AC5" w:rsidP="00E17F49">
      <w:pPr>
        <w:pStyle w:val="ListParagraph"/>
        <w:ind w:left="0"/>
        <w:jc w:val="both"/>
        <w:rPr>
          <w:rFonts w:cstheme="minorHAnsi"/>
          <w:sz w:val="28"/>
          <w:szCs w:val="28"/>
        </w:rPr>
      </w:pPr>
    </w:p>
    <w:p w14:paraId="7F79951F" w14:textId="77777777" w:rsidR="00941A10" w:rsidRDefault="00941A10" w:rsidP="00E17F49">
      <w:pPr>
        <w:pStyle w:val="ListParagraph"/>
        <w:ind w:left="0"/>
        <w:jc w:val="both"/>
        <w:rPr>
          <w:rFonts w:cstheme="minorHAnsi"/>
        </w:rPr>
      </w:pPr>
    </w:p>
    <w:p w14:paraId="11E7474A" w14:textId="77777777" w:rsidR="00941A10" w:rsidRDefault="00941A10" w:rsidP="00E17F49">
      <w:pPr>
        <w:pStyle w:val="ListParagraph"/>
        <w:ind w:left="0"/>
        <w:jc w:val="both"/>
        <w:rPr>
          <w:rFonts w:cstheme="minorHAnsi"/>
        </w:rPr>
      </w:pPr>
    </w:p>
    <w:p w14:paraId="449C9AFD" w14:textId="77777777" w:rsidR="00941A10" w:rsidRDefault="00941A10" w:rsidP="00E17F49">
      <w:pPr>
        <w:pStyle w:val="ListParagraph"/>
        <w:ind w:left="0"/>
        <w:jc w:val="both"/>
        <w:rPr>
          <w:rFonts w:cstheme="minorHAnsi"/>
        </w:rPr>
      </w:pPr>
    </w:p>
    <w:p w14:paraId="6547FA0B" w14:textId="77777777" w:rsidR="00941A10" w:rsidRDefault="00941A10" w:rsidP="00E17F49">
      <w:pPr>
        <w:pStyle w:val="ListParagraph"/>
        <w:ind w:left="0"/>
        <w:jc w:val="both"/>
        <w:rPr>
          <w:rFonts w:cstheme="minorHAnsi"/>
        </w:rPr>
      </w:pPr>
    </w:p>
    <w:p w14:paraId="4AA753A1" w14:textId="77777777" w:rsidR="00941A10" w:rsidRDefault="00941A10" w:rsidP="00E17F49">
      <w:pPr>
        <w:pStyle w:val="ListParagraph"/>
        <w:ind w:left="0"/>
        <w:jc w:val="both"/>
        <w:rPr>
          <w:rFonts w:cstheme="minorHAnsi"/>
        </w:rPr>
      </w:pPr>
    </w:p>
    <w:p w14:paraId="0A2B4415" w14:textId="77777777" w:rsidR="00941A10" w:rsidRDefault="00941A10" w:rsidP="00E17F49">
      <w:pPr>
        <w:pStyle w:val="ListParagraph"/>
        <w:ind w:left="0"/>
        <w:jc w:val="both"/>
        <w:rPr>
          <w:rFonts w:cstheme="minorHAnsi"/>
        </w:rPr>
      </w:pPr>
    </w:p>
    <w:p w14:paraId="7603B625" w14:textId="77777777" w:rsidR="00941A10" w:rsidRDefault="00941A10" w:rsidP="00E17F49">
      <w:pPr>
        <w:pStyle w:val="ListParagraph"/>
        <w:ind w:left="0"/>
        <w:jc w:val="both"/>
        <w:rPr>
          <w:rFonts w:cstheme="minorHAnsi"/>
        </w:rPr>
      </w:pPr>
    </w:p>
    <w:p w14:paraId="628F67E4" w14:textId="77777777" w:rsidR="00941A10" w:rsidRDefault="00941A10" w:rsidP="00E17F49">
      <w:pPr>
        <w:pStyle w:val="ListParagraph"/>
        <w:ind w:left="0"/>
        <w:jc w:val="both"/>
        <w:rPr>
          <w:rFonts w:cstheme="minorHAnsi"/>
        </w:rPr>
      </w:pPr>
    </w:p>
    <w:p w14:paraId="156F2B81" w14:textId="77777777" w:rsidR="00941A10" w:rsidRDefault="00941A10" w:rsidP="00E17F49">
      <w:pPr>
        <w:pStyle w:val="ListParagraph"/>
        <w:ind w:left="0"/>
        <w:jc w:val="both"/>
        <w:rPr>
          <w:rFonts w:cstheme="minorHAnsi"/>
        </w:rPr>
      </w:pPr>
    </w:p>
    <w:p w14:paraId="3541CBC4" w14:textId="77777777" w:rsidR="00941A10" w:rsidRDefault="00941A10" w:rsidP="00E17F49">
      <w:pPr>
        <w:pStyle w:val="ListParagraph"/>
        <w:ind w:left="0"/>
        <w:jc w:val="both"/>
        <w:rPr>
          <w:rFonts w:cstheme="minorHAnsi"/>
        </w:rPr>
      </w:pPr>
    </w:p>
    <w:p w14:paraId="1631B1DF" w14:textId="77777777" w:rsidR="00941A10" w:rsidRDefault="00941A10" w:rsidP="00E17F49">
      <w:pPr>
        <w:pStyle w:val="ListParagraph"/>
        <w:ind w:left="0"/>
        <w:jc w:val="both"/>
        <w:rPr>
          <w:rFonts w:cstheme="minorHAnsi"/>
        </w:rPr>
      </w:pPr>
    </w:p>
    <w:p w14:paraId="7DF4585D" w14:textId="77777777" w:rsidR="00941A10" w:rsidRDefault="00941A10" w:rsidP="00E17F49">
      <w:pPr>
        <w:pStyle w:val="ListParagraph"/>
        <w:ind w:left="0"/>
        <w:jc w:val="both"/>
        <w:rPr>
          <w:rFonts w:cstheme="minorHAnsi"/>
        </w:rPr>
      </w:pPr>
    </w:p>
    <w:p w14:paraId="666339ED" w14:textId="77777777" w:rsidR="00941A10" w:rsidRDefault="00941A10" w:rsidP="00E17F49">
      <w:pPr>
        <w:pStyle w:val="ListParagraph"/>
        <w:ind w:left="0"/>
        <w:jc w:val="both"/>
        <w:rPr>
          <w:rFonts w:cstheme="minorHAnsi"/>
        </w:rPr>
      </w:pPr>
    </w:p>
    <w:p w14:paraId="59AC4365" w14:textId="77777777" w:rsidR="00941A10" w:rsidRDefault="00941A10" w:rsidP="00E17F49">
      <w:pPr>
        <w:pStyle w:val="ListParagraph"/>
        <w:ind w:left="0"/>
        <w:jc w:val="both"/>
        <w:rPr>
          <w:rFonts w:cstheme="minorHAnsi"/>
        </w:rPr>
      </w:pPr>
    </w:p>
    <w:p w14:paraId="31AA14B4" w14:textId="77777777" w:rsidR="00941A10" w:rsidRDefault="00941A10" w:rsidP="00E17F49">
      <w:pPr>
        <w:pStyle w:val="ListParagraph"/>
        <w:ind w:left="0"/>
        <w:jc w:val="both"/>
        <w:rPr>
          <w:rFonts w:cstheme="minorHAnsi"/>
        </w:rPr>
      </w:pPr>
    </w:p>
    <w:p w14:paraId="5CD9A7DB" w14:textId="77777777" w:rsidR="00941A10" w:rsidRDefault="00941A10" w:rsidP="00E17F49">
      <w:pPr>
        <w:pStyle w:val="ListParagraph"/>
        <w:ind w:left="0"/>
        <w:jc w:val="both"/>
        <w:rPr>
          <w:rFonts w:cstheme="minorHAnsi"/>
        </w:rPr>
      </w:pPr>
    </w:p>
    <w:p w14:paraId="72DCB1DF" w14:textId="77777777" w:rsidR="00941A10" w:rsidRDefault="00941A10" w:rsidP="00E17F49">
      <w:pPr>
        <w:pStyle w:val="ListParagraph"/>
        <w:ind w:left="0"/>
        <w:jc w:val="both"/>
        <w:rPr>
          <w:rFonts w:cstheme="minorHAnsi"/>
        </w:rPr>
      </w:pPr>
    </w:p>
    <w:p w14:paraId="07BA367E" w14:textId="77777777" w:rsidR="00941A10" w:rsidRDefault="00941A10" w:rsidP="00E17F49">
      <w:pPr>
        <w:pStyle w:val="ListParagraph"/>
        <w:ind w:left="0"/>
        <w:jc w:val="both"/>
        <w:rPr>
          <w:rFonts w:cstheme="minorHAnsi"/>
        </w:rPr>
      </w:pPr>
    </w:p>
    <w:p w14:paraId="7B808741" w14:textId="77777777" w:rsidR="00941A10" w:rsidRDefault="00941A10" w:rsidP="00E17F49">
      <w:pPr>
        <w:pStyle w:val="ListParagraph"/>
        <w:ind w:left="0"/>
        <w:jc w:val="both"/>
        <w:rPr>
          <w:rFonts w:cstheme="minorHAnsi"/>
        </w:rPr>
      </w:pPr>
    </w:p>
    <w:p w14:paraId="65DE396F" w14:textId="77777777" w:rsidR="00941A10" w:rsidRDefault="00941A10" w:rsidP="00E17F49">
      <w:pPr>
        <w:pStyle w:val="ListParagraph"/>
        <w:ind w:left="0"/>
        <w:jc w:val="both"/>
        <w:rPr>
          <w:rFonts w:cstheme="minorHAnsi"/>
        </w:rPr>
      </w:pPr>
    </w:p>
    <w:p w14:paraId="6A86E9FC" w14:textId="77777777" w:rsidR="00941A10" w:rsidRDefault="00941A10" w:rsidP="00E17F49">
      <w:pPr>
        <w:pStyle w:val="ListParagraph"/>
        <w:ind w:left="0"/>
        <w:jc w:val="both"/>
        <w:rPr>
          <w:rFonts w:cstheme="minorHAnsi"/>
        </w:rPr>
      </w:pPr>
    </w:p>
    <w:p w14:paraId="175C6382" w14:textId="77777777" w:rsidR="00941A10" w:rsidRDefault="00941A10" w:rsidP="00E17F49">
      <w:pPr>
        <w:pStyle w:val="ListParagraph"/>
        <w:ind w:left="0"/>
        <w:jc w:val="both"/>
        <w:rPr>
          <w:rFonts w:cstheme="minorHAnsi"/>
        </w:rPr>
      </w:pPr>
    </w:p>
    <w:p w14:paraId="2610DEC8" w14:textId="77777777" w:rsidR="00941A10" w:rsidRDefault="00941A10" w:rsidP="00E17F49">
      <w:pPr>
        <w:pStyle w:val="ListParagraph"/>
        <w:ind w:left="0"/>
        <w:jc w:val="both"/>
        <w:rPr>
          <w:rFonts w:cstheme="minorHAnsi"/>
        </w:rPr>
      </w:pPr>
    </w:p>
    <w:p w14:paraId="49A603DB" w14:textId="77777777" w:rsidR="00941A10" w:rsidRDefault="00941A10" w:rsidP="00E17F49">
      <w:pPr>
        <w:pStyle w:val="ListParagraph"/>
        <w:ind w:left="0"/>
        <w:jc w:val="both"/>
        <w:rPr>
          <w:rFonts w:cstheme="minorHAnsi"/>
        </w:rPr>
      </w:pPr>
    </w:p>
    <w:p w14:paraId="65E06F7B" w14:textId="77777777" w:rsidR="00941A10" w:rsidRDefault="00941A10" w:rsidP="00E17F49">
      <w:pPr>
        <w:pStyle w:val="ListParagraph"/>
        <w:ind w:left="0"/>
        <w:jc w:val="both"/>
        <w:rPr>
          <w:rFonts w:cstheme="minorHAnsi"/>
        </w:rPr>
      </w:pPr>
    </w:p>
    <w:p w14:paraId="1AA2FD75" w14:textId="77777777" w:rsidR="00941A10" w:rsidRDefault="00941A10" w:rsidP="00E17F49">
      <w:pPr>
        <w:pStyle w:val="ListParagraph"/>
        <w:ind w:left="0"/>
        <w:jc w:val="both"/>
        <w:rPr>
          <w:rFonts w:cstheme="minorHAnsi"/>
        </w:rPr>
      </w:pPr>
    </w:p>
    <w:p w14:paraId="73A043A1" w14:textId="77777777" w:rsidR="00941A10" w:rsidRDefault="00941A10" w:rsidP="00E17F49">
      <w:pPr>
        <w:pStyle w:val="ListParagraph"/>
        <w:ind w:left="0"/>
        <w:jc w:val="both"/>
        <w:rPr>
          <w:rFonts w:cstheme="minorHAnsi"/>
        </w:rPr>
      </w:pPr>
    </w:p>
    <w:p w14:paraId="0F932B5D" w14:textId="77777777" w:rsidR="00941A10" w:rsidRDefault="00941A10" w:rsidP="00E17F49">
      <w:pPr>
        <w:pStyle w:val="ListParagraph"/>
        <w:ind w:left="0"/>
        <w:jc w:val="both"/>
        <w:rPr>
          <w:rFonts w:cstheme="minorHAnsi"/>
        </w:rPr>
      </w:pPr>
    </w:p>
    <w:p w14:paraId="605B5DD3" w14:textId="77777777" w:rsidR="00941A10" w:rsidRDefault="00941A10" w:rsidP="00E17F49">
      <w:pPr>
        <w:pStyle w:val="ListParagraph"/>
        <w:ind w:left="0"/>
        <w:jc w:val="both"/>
        <w:rPr>
          <w:rFonts w:cstheme="minorHAnsi"/>
        </w:rPr>
      </w:pPr>
    </w:p>
    <w:p w14:paraId="17A974D4" w14:textId="77777777" w:rsidR="00941A10" w:rsidRDefault="00941A10" w:rsidP="00E17F49">
      <w:pPr>
        <w:pStyle w:val="ListParagraph"/>
        <w:ind w:left="0"/>
        <w:jc w:val="both"/>
        <w:rPr>
          <w:rFonts w:cstheme="minorHAnsi"/>
        </w:rPr>
      </w:pPr>
    </w:p>
    <w:p w14:paraId="20C2A233" w14:textId="357A3179" w:rsidR="000A7448" w:rsidRPr="00CA4258" w:rsidRDefault="00E06C66" w:rsidP="00E17F49">
      <w:pPr>
        <w:pStyle w:val="ListParagraph"/>
        <w:ind w:left="0"/>
        <w:jc w:val="both"/>
        <w:rPr>
          <w:rFonts w:cstheme="minorHAnsi"/>
          <w:sz w:val="28"/>
          <w:szCs w:val="28"/>
          <w:lang w:val="en-US"/>
        </w:rPr>
      </w:pPr>
      <w:del w:id="31" w:author="HImanshu Himan" w:date="2021-07-15T09:36:00Z">
        <w:r w:rsidRPr="00CA4258" w:rsidDel="00BA686C">
          <w:rPr>
            <w:rFonts w:cstheme="minorHAnsi"/>
          </w:rPr>
          <w:delText>Feature’s</w:delText>
        </w:r>
        <w:r w:rsidR="000A7448" w:rsidRPr="00CA4258" w:rsidDel="00BA686C">
          <w:rPr>
            <w:rFonts w:cstheme="minorHAnsi"/>
          </w:rPr>
          <w:delText xml:space="preserve"> </w:delText>
        </w:r>
      </w:del>
      <w:ins w:id="32" w:author="HImanshu Himan" w:date="2021-07-15T09:36:00Z">
        <w:r w:rsidR="00BA686C" w:rsidRPr="00CA4258">
          <w:rPr>
            <w:rFonts w:cstheme="minorHAnsi"/>
          </w:rPr>
          <w:t>Feature</w:t>
        </w:r>
        <w:r w:rsidR="00BA686C">
          <w:rPr>
            <w:rFonts w:cstheme="minorHAnsi"/>
          </w:rPr>
          <w:t>'</w:t>
        </w:r>
        <w:r w:rsidR="00BA686C" w:rsidRPr="00CA4258">
          <w:rPr>
            <w:rFonts w:cstheme="minorHAnsi"/>
          </w:rPr>
          <w:t xml:space="preserve">s </w:t>
        </w:r>
      </w:ins>
      <w:r w:rsidR="000A7448" w:rsidRPr="00CA4258">
        <w:rPr>
          <w:rFonts w:cstheme="minorHAnsi"/>
        </w:rPr>
        <w:t>extraction such as Short-Time Fourier Transform (STFT), Mel Filter-Bank (MFB), and MFCC have been evaluated using classifiers such as CNN and LSTM. Moreover, the differentiation among coughs has been made based upon the acoustic features [</w:t>
      </w:r>
      <w:proofErr w:type="gramStart"/>
      <w:r w:rsidR="000A7448" w:rsidRPr="00CA4258">
        <w:rPr>
          <w:rFonts w:cstheme="minorHAnsi"/>
        </w:rPr>
        <w:t>8  -</w:t>
      </w:r>
      <w:proofErr w:type="gramEnd"/>
      <w:r w:rsidR="000A7448" w:rsidRPr="00CA4258">
        <w:rPr>
          <w:rFonts w:cstheme="minorHAnsi"/>
        </w:rPr>
        <w:t xml:space="preserve"> I. D. Miranda, A. H. </w:t>
      </w:r>
      <w:proofErr w:type="spellStart"/>
      <w:r w:rsidR="000A7448" w:rsidRPr="00CA4258">
        <w:rPr>
          <w:rFonts w:cstheme="minorHAnsi"/>
        </w:rPr>
        <w:t>DIacon</w:t>
      </w:r>
      <w:proofErr w:type="spellEnd"/>
      <w:r w:rsidR="000A7448" w:rsidRPr="00CA4258">
        <w:rPr>
          <w:rFonts w:cstheme="minorHAnsi"/>
        </w:rPr>
        <w:t xml:space="preserve"> and T. R. </w:t>
      </w:r>
      <w:proofErr w:type="spellStart"/>
      <w:r w:rsidR="000A7448" w:rsidRPr="00CA4258">
        <w:rPr>
          <w:rFonts w:cstheme="minorHAnsi"/>
        </w:rPr>
        <w:t>Niesler</w:t>
      </w:r>
      <w:proofErr w:type="spellEnd"/>
      <w:r w:rsidR="000A7448" w:rsidRPr="00CA4258">
        <w:rPr>
          <w:rFonts w:cstheme="minorHAnsi"/>
        </w:rPr>
        <w:t xml:space="preserve">, </w:t>
      </w:r>
      <w:del w:id="33" w:author="HImanshu Himan" w:date="2021-07-15T09:36:00Z">
        <w:r w:rsidR="00A31907" w:rsidDel="00BA686C">
          <w:rPr>
            <w:rFonts w:cstheme="minorHAnsi"/>
          </w:rPr>
          <w:delText>“</w:delText>
        </w:r>
      </w:del>
      <w:ins w:id="34" w:author="HImanshu Himan" w:date="2021-07-15T09:36:00Z">
        <w:r w:rsidR="00BA686C">
          <w:rPr>
            <w:rFonts w:cstheme="minorHAnsi"/>
          </w:rPr>
          <w:t>"</w:t>
        </w:r>
      </w:ins>
      <w:r w:rsidR="000A7448" w:rsidRPr="00CA4258">
        <w:rPr>
          <w:rFonts w:cstheme="minorHAnsi"/>
        </w:rPr>
        <w:t>A Comparative Study of Features for Acoustic Cough Detection Using Deep Architectures</w:t>
      </w:r>
      <w:del w:id="35" w:author="HImanshu Himan" w:date="2021-07-15T09:36:00Z">
        <w:r w:rsidR="000A7448" w:rsidRPr="00CA4258" w:rsidDel="00BA686C">
          <w:rPr>
            <w:rFonts w:cstheme="minorHAnsi"/>
          </w:rPr>
          <w:delText>,</w:delText>
        </w:r>
        <w:r w:rsidR="00A31907" w:rsidDel="00BA686C">
          <w:rPr>
            <w:rFonts w:cstheme="minorHAnsi"/>
          </w:rPr>
          <w:delText>”</w:delText>
        </w:r>
        <w:r w:rsidR="000A7448" w:rsidRPr="00CA4258" w:rsidDel="00BA686C">
          <w:rPr>
            <w:rFonts w:cstheme="minorHAnsi"/>
          </w:rPr>
          <w:delText xml:space="preserve"> </w:delText>
        </w:r>
      </w:del>
      <w:ins w:id="36" w:author="HImanshu Himan" w:date="2021-07-15T09:36:00Z">
        <w:r w:rsidR="00BA686C" w:rsidRPr="00CA4258">
          <w:rPr>
            <w:rFonts w:cstheme="minorHAnsi"/>
          </w:rPr>
          <w:t>,</w:t>
        </w:r>
        <w:r w:rsidR="00BA686C">
          <w:rPr>
            <w:rFonts w:cstheme="minorHAnsi"/>
          </w:rPr>
          <w:t>"</w:t>
        </w:r>
        <w:r w:rsidR="00BA686C" w:rsidRPr="00CA4258">
          <w:rPr>
            <w:rFonts w:cstheme="minorHAnsi"/>
          </w:rPr>
          <w:t xml:space="preserve"> </w:t>
        </w:r>
      </w:ins>
      <w:r w:rsidR="000A7448" w:rsidRPr="00CA4258">
        <w:rPr>
          <w:rFonts w:cstheme="minorHAnsi"/>
        </w:rPr>
        <w:t>Proceedings of the Annual International Conference of the IEEE Engineering in Medicine and Biology Society, EMBS, pp. 2601-2605, 2019.]</w:t>
      </w:r>
    </w:p>
    <w:p w14:paraId="1B64E64D" w14:textId="14EDE153" w:rsidR="00DA53DD" w:rsidRDefault="00DA53DD" w:rsidP="00E17F49">
      <w:pPr>
        <w:pStyle w:val="ListParagraph"/>
        <w:ind w:left="0"/>
        <w:jc w:val="both"/>
        <w:rPr>
          <w:rFonts w:cstheme="minorHAnsi"/>
          <w:lang w:val="en-US"/>
        </w:rPr>
      </w:pPr>
    </w:p>
    <w:p w14:paraId="04E9F636" w14:textId="77777777" w:rsidR="00B27677" w:rsidRPr="00CA4258" w:rsidRDefault="00B27677" w:rsidP="00E17F49">
      <w:pPr>
        <w:pStyle w:val="ListParagraph"/>
        <w:ind w:left="0"/>
        <w:jc w:val="both"/>
        <w:rPr>
          <w:rFonts w:cstheme="minorHAnsi"/>
          <w:lang w:val="en-US"/>
        </w:rPr>
      </w:pPr>
    </w:p>
    <w:p w14:paraId="38E236A3" w14:textId="77777777" w:rsidR="00030039" w:rsidRPr="00CA4258" w:rsidRDefault="00030039" w:rsidP="00E17F49">
      <w:pPr>
        <w:pStyle w:val="ListParagraph"/>
        <w:ind w:left="0"/>
        <w:jc w:val="both"/>
        <w:rPr>
          <w:rFonts w:cstheme="minorHAnsi"/>
        </w:rPr>
      </w:pPr>
      <w:r w:rsidRPr="00CA4258">
        <w:rPr>
          <w:rFonts w:cstheme="minorHAnsi"/>
          <w:i/>
          <w:iCs/>
          <w:lang w:val="en-US"/>
        </w:rPr>
        <w:t>Check:</w:t>
      </w:r>
    </w:p>
    <w:p w14:paraId="2AC0B5BF" w14:textId="672393FC" w:rsidR="00DA53DD" w:rsidRPr="00CA4258" w:rsidRDefault="00DA53DD" w:rsidP="00E17F49">
      <w:pPr>
        <w:pStyle w:val="ListParagraph"/>
        <w:ind w:left="0"/>
        <w:jc w:val="both"/>
        <w:rPr>
          <w:rFonts w:cstheme="minorHAnsi"/>
          <w:lang w:val="en-US"/>
        </w:rPr>
      </w:pPr>
    </w:p>
    <w:p w14:paraId="71DE06F3" w14:textId="72135477" w:rsidR="00030039" w:rsidRPr="00CA4258" w:rsidRDefault="00030039" w:rsidP="004B5B60">
      <w:pPr>
        <w:pStyle w:val="ListParagraph"/>
        <w:numPr>
          <w:ilvl w:val="0"/>
          <w:numId w:val="1"/>
        </w:numPr>
        <w:jc w:val="both"/>
        <w:rPr>
          <w:rFonts w:cstheme="minorHAnsi"/>
        </w:rPr>
      </w:pPr>
      <w:r w:rsidRPr="00CA4258">
        <w:rPr>
          <w:rFonts w:cstheme="minorHAnsi"/>
        </w:rPr>
        <w:t>An algorithm for matching patterns, recogni</w:t>
      </w:r>
      <w:r w:rsidR="00CC46FB">
        <w:rPr>
          <w:rFonts w:cstheme="minorHAnsi"/>
        </w:rPr>
        <w:t>s</w:t>
      </w:r>
      <w:r w:rsidRPr="00CA4258">
        <w:rPr>
          <w:rFonts w:cstheme="minorHAnsi"/>
        </w:rPr>
        <w:t xml:space="preserve">ing and differentiating speech is developed based on using the MFCC as the extracted features and the principle of collecting the correlation coefficients [7 - A. </w:t>
      </w:r>
      <w:proofErr w:type="spellStart"/>
      <w:r w:rsidRPr="00CA4258">
        <w:rPr>
          <w:rFonts w:cstheme="minorHAnsi"/>
        </w:rPr>
        <w:t>Pramanik</w:t>
      </w:r>
      <w:proofErr w:type="spellEnd"/>
      <w:r w:rsidRPr="00CA4258">
        <w:rPr>
          <w:rFonts w:cstheme="minorHAnsi"/>
        </w:rPr>
        <w:t xml:space="preserve"> and R. Raha, </w:t>
      </w:r>
      <w:del w:id="37" w:author="HImanshu Himan" w:date="2021-07-15T09:36:00Z">
        <w:r w:rsidR="00A31907" w:rsidDel="00BA686C">
          <w:rPr>
            <w:rFonts w:cstheme="minorHAnsi"/>
          </w:rPr>
          <w:delText>“</w:delText>
        </w:r>
      </w:del>
      <w:ins w:id="38" w:author="HImanshu Himan" w:date="2021-07-15T09:36:00Z">
        <w:r w:rsidR="00BA686C">
          <w:rPr>
            <w:rFonts w:cstheme="minorHAnsi"/>
          </w:rPr>
          <w:t>"</w:t>
        </w:r>
      </w:ins>
      <w:r w:rsidRPr="00CA4258">
        <w:rPr>
          <w:rFonts w:cstheme="minorHAnsi"/>
        </w:rPr>
        <w:t>Automatic Speech Recognition using correlation analysis</w:t>
      </w:r>
      <w:del w:id="39" w:author="HImanshu Himan" w:date="2021-07-15T09:36:00Z">
        <w:r w:rsidRPr="00CA4258" w:rsidDel="00BA686C">
          <w:rPr>
            <w:rFonts w:cstheme="minorHAnsi"/>
          </w:rPr>
          <w:delText>,</w:delText>
        </w:r>
        <w:r w:rsidR="00A31907" w:rsidDel="00BA686C">
          <w:rPr>
            <w:rFonts w:cstheme="minorHAnsi"/>
          </w:rPr>
          <w:delText>”</w:delText>
        </w:r>
        <w:r w:rsidRPr="00CA4258" w:rsidDel="00BA686C">
          <w:rPr>
            <w:rFonts w:cstheme="minorHAnsi"/>
          </w:rPr>
          <w:delText xml:space="preserve"> </w:delText>
        </w:r>
      </w:del>
      <w:ins w:id="40" w:author="HImanshu Himan" w:date="2021-07-15T09:36:00Z">
        <w:r w:rsidR="00BA686C" w:rsidRPr="00CA4258">
          <w:rPr>
            <w:rFonts w:cstheme="minorHAnsi"/>
          </w:rPr>
          <w:t>,</w:t>
        </w:r>
        <w:r w:rsidR="00BA686C">
          <w:rPr>
            <w:rFonts w:cstheme="minorHAnsi"/>
          </w:rPr>
          <w:t>"</w:t>
        </w:r>
        <w:r w:rsidR="00BA686C" w:rsidRPr="00CA4258">
          <w:rPr>
            <w:rFonts w:cstheme="minorHAnsi"/>
          </w:rPr>
          <w:t xml:space="preserve"> </w:t>
        </w:r>
      </w:ins>
      <w:r w:rsidRPr="00CA4258">
        <w:rPr>
          <w:rFonts w:cstheme="minorHAnsi"/>
        </w:rPr>
        <w:t>Proceedings of the 2012 World Congress on Information and Communication Technologies, WICT 2012, pp. 670- 674, 2012.]</w:t>
      </w:r>
    </w:p>
    <w:p w14:paraId="48A5EC08" w14:textId="205CB8CA" w:rsidR="00571966" w:rsidRPr="00CA4258" w:rsidRDefault="00571966" w:rsidP="00E17F49">
      <w:pPr>
        <w:pStyle w:val="ListParagraph"/>
        <w:ind w:left="0"/>
        <w:jc w:val="both"/>
        <w:rPr>
          <w:rFonts w:cstheme="minorHAnsi"/>
        </w:rPr>
      </w:pPr>
    </w:p>
    <w:p w14:paraId="7FCE1320" w14:textId="08042741" w:rsidR="00571966" w:rsidRPr="00CA4258" w:rsidRDefault="00571966" w:rsidP="00E17F49">
      <w:pPr>
        <w:pStyle w:val="ListParagraph"/>
        <w:numPr>
          <w:ilvl w:val="0"/>
          <w:numId w:val="1"/>
        </w:numPr>
        <w:jc w:val="both"/>
        <w:rPr>
          <w:rFonts w:cstheme="minorHAnsi"/>
        </w:rPr>
      </w:pPr>
      <w:r w:rsidRPr="00CA4258">
        <w:rPr>
          <w:rFonts w:cstheme="minorHAnsi"/>
        </w:rPr>
        <w:t>A study in [2 - Al-</w:t>
      </w:r>
      <w:proofErr w:type="spellStart"/>
      <w:r w:rsidRPr="00CA4258">
        <w:rPr>
          <w:rFonts w:cstheme="minorHAnsi"/>
        </w:rPr>
        <w:t>khassaweneh</w:t>
      </w:r>
      <w:proofErr w:type="spellEnd"/>
      <w:r w:rsidRPr="00CA4258">
        <w:rPr>
          <w:rFonts w:cstheme="minorHAnsi"/>
        </w:rPr>
        <w:t xml:space="preserve"> M, Abdelrahman </w:t>
      </w:r>
      <w:proofErr w:type="spellStart"/>
      <w:r w:rsidRPr="00CA4258">
        <w:rPr>
          <w:rFonts w:cstheme="minorHAnsi"/>
        </w:rPr>
        <w:t>Ra’ed</w:t>
      </w:r>
      <w:proofErr w:type="spellEnd"/>
      <w:r w:rsidRPr="00CA4258">
        <w:rPr>
          <w:rFonts w:cstheme="minorHAnsi"/>
        </w:rPr>
        <w:t xml:space="preserve"> Bani. A signal processing approach for the diagnosis of asthma from cough sounds. J Med </w:t>
      </w:r>
      <w:proofErr w:type="spellStart"/>
      <w:r w:rsidRPr="00CA4258">
        <w:rPr>
          <w:rFonts w:cstheme="minorHAnsi"/>
        </w:rPr>
        <w:t>Eng</w:t>
      </w:r>
      <w:proofErr w:type="spellEnd"/>
      <w:r w:rsidRPr="00CA4258">
        <w:rPr>
          <w:rFonts w:cstheme="minorHAnsi"/>
        </w:rPr>
        <w:t xml:space="preserve"> Technol. 2013;37(3):165–71.] showed that the coughs from asthmatic patients had a measurably higher energy </w:t>
      </w:r>
      <w:r w:rsidR="00E50936" w:rsidRPr="00CA4258">
        <w:rPr>
          <w:rFonts w:cstheme="minorHAnsi"/>
        </w:rPr>
        <w:t>signature</w:t>
      </w:r>
    </w:p>
    <w:p w14:paraId="001C6ED1" w14:textId="5DD406B7" w:rsidR="002D2563" w:rsidRPr="00CA4258" w:rsidRDefault="002D2563" w:rsidP="00E17F49">
      <w:pPr>
        <w:pStyle w:val="ListParagraph"/>
        <w:ind w:left="0"/>
        <w:jc w:val="both"/>
        <w:rPr>
          <w:rFonts w:cstheme="minorHAnsi"/>
        </w:rPr>
      </w:pPr>
    </w:p>
    <w:p w14:paraId="2A127C91" w14:textId="7EA98303" w:rsidR="002D2563" w:rsidRPr="00CA4258" w:rsidRDefault="002D2563" w:rsidP="00E17F49">
      <w:pPr>
        <w:pStyle w:val="ListParagraph"/>
        <w:numPr>
          <w:ilvl w:val="0"/>
          <w:numId w:val="1"/>
        </w:numPr>
        <w:jc w:val="both"/>
        <w:rPr>
          <w:rFonts w:cstheme="minorHAnsi"/>
        </w:rPr>
      </w:pPr>
      <w:r w:rsidRPr="00CA4258">
        <w:rPr>
          <w:rFonts w:cstheme="minorHAnsi"/>
        </w:rPr>
        <w:t>The acoustic sound of a cough is generated by the contractions of the respiratory muscles</w:t>
      </w:r>
      <w:r w:rsidR="00116CBA" w:rsidRPr="00CA4258">
        <w:rPr>
          <w:rFonts w:cstheme="minorHAnsi"/>
        </w:rPr>
        <w:t xml:space="preserve">, </w:t>
      </w:r>
      <w:del w:id="41" w:author="HImanshu Himan" w:date="2021-07-15T09:36:00Z">
        <w:r w:rsidR="00116CBA" w:rsidRPr="00CA4258" w:rsidDel="00BA686C">
          <w:rPr>
            <w:rFonts w:cstheme="minorHAnsi"/>
          </w:rPr>
          <w:delText xml:space="preserve">cough’s </w:delText>
        </w:r>
      </w:del>
      <w:ins w:id="42" w:author="HImanshu Himan" w:date="2021-07-15T09:36:00Z">
        <w:r w:rsidR="00BA686C" w:rsidRPr="00CA4258">
          <w:rPr>
            <w:rFonts w:cstheme="minorHAnsi"/>
          </w:rPr>
          <w:t>cough</w:t>
        </w:r>
        <w:r w:rsidR="00BA686C">
          <w:rPr>
            <w:rFonts w:cstheme="minorHAnsi"/>
          </w:rPr>
          <w:t>'</w:t>
        </w:r>
        <w:r w:rsidR="00BA686C" w:rsidRPr="00CA4258">
          <w:rPr>
            <w:rFonts w:cstheme="minorHAnsi"/>
          </w:rPr>
          <w:t xml:space="preserve">s </w:t>
        </w:r>
      </w:ins>
      <w:r w:rsidR="00116CBA" w:rsidRPr="00CA4258">
        <w:rPr>
          <w:rFonts w:cstheme="minorHAnsi"/>
        </w:rPr>
        <w:t xml:space="preserve">3 </w:t>
      </w:r>
      <w:r w:rsidR="002C5198" w:rsidRPr="00CA4258">
        <w:rPr>
          <w:rFonts w:cstheme="minorHAnsi"/>
        </w:rPr>
        <w:t>phases [</w:t>
      </w:r>
      <w:r w:rsidRPr="00CA4258">
        <w:rPr>
          <w:rFonts w:cstheme="minorHAnsi"/>
        </w:rPr>
        <w:t>10]</w:t>
      </w:r>
    </w:p>
    <w:p w14:paraId="50855ACC" w14:textId="26F914A9" w:rsidR="00AC4D6C" w:rsidRPr="00CA4258" w:rsidRDefault="00AC4D6C" w:rsidP="00E17F49">
      <w:pPr>
        <w:pStyle w:val="ListParagraph"/>
        <w:ind w:left="0"/>
        <w:jc w:val="both"/>
        <w:rPr>
          <w:rFonts w:cstheme="minorHAnsi"/>
        </w:rPr>
      </w:pPr>
    </w:p>
    <w:p w14:paraId="07BB2D3A" w14:textId="177E7995" w:rsidR="00AC4D6C" w:rsidRDefault="00AC4D6C" w:rsidP="00E17F49">
      <w:pPr>
        <w:pStyle w:val="ListParagraph"/>
        <w:numPr>
          <w:ilvl w:val="0"/>
          <w:numId w:val="1"/>
        </w:numPr>
        <w:jc w:val="both"/>
        <w:rPr>
          <w:rFonts w:cstheme="minorHAnsi"/>
        </w:rPr>
      </w:pPr>
      <w:r w:rsidRPr="00CA4258">
        <w:rPr>
          <w:rFonts w:cstheme="minorHAnsi"/>
        </w:rPr>
        <w:lastRenderedPageBreak/>
        <w:t xml:space="preserve">A comprehensive review of the detection and analysis of voice pathology from acoustic analysis may be found in [8 - </w:t>
      </w:r>
      <w:proofErr w:type="spellStart"/>
      <w:r w:rsidRPr="00CA4258">
        <w:rPr>
          <w:rFonts w:cstheme="minorHAnsi"/>
        </w:rPr>
        <w:t>Boyanov</w:t>
      </w:r>
      <w:proofErr w:type="spellEnd"/>
      <w:r w:rsidRPr="00CA4258">
        <w:rPr>
          <w:rFonts w:cstheme="minorHAnsi"/>
        </w:rPr>
        <w:t xml:space="preserve"> </w:t>
      </w:r>
      <w:proofErr w:type="spellStart"/>
      <w:r w:rsidRPr="00CA4258">
        <w:rPr>
          <w:rFonts w:cstheme="minorHAnsi"/>
        </w:rPr>
        <w:t>Boyan</w:t>
      </w:r>
      <w:proofErr w:type="spellEnd"/>
      <w:r w:rsidRPr="00CA4258">
        <w:rPr>
          <w:rFonts w:cstheme="minorHAnsi"/>
        </w:rPr>
        <w:t xml:space="preserve">, </w:t>
      </w:r>
      <w:proofErr w:type="spellStart"/>
      <w:r w:rsidRPr="00CA4258">
        <w:rPr>
          <w:rFonts w:cstheme="minorHAnsi"/>
        </w:rPr>
        <w:t>Hadjitodorov</w:t>
      </w:r>
      <w:proofErr w:type="spellEnd"/>
      <w:r w:rsidRPr="00CA4258">
        <w:rPr>
          <w:rFonts w:cstheme="minorHAnsi"/>
        </w:rPr>
        <w:t xml:space="preserve"> Stefan. Acoustic analysis of pathological voices. a voice analysis system for the screening of laryngeal diseases. IEEE </w:t>
      </w:r>
      <w:proofErr w:type="spellStart"/>
      <w:r w:rsidRPr="00CA4258">
        <w:rPr>
          <w:rFonts w:cstheme="minorHAnsi"/>
        </w:rPr>
        <w:t>Eng</w:t>
      </w:r>
      <w:proofErr w:type="spellEnd"/>
      <w:r w:rsidRPr="00CA4258">
        <w:rPr>
          <w:rFonts w:cstheme="minorHAnsi"/>
        </w:rPr>
        <w:t xml:space="preserve"> Med </w:t>
      </w:r>
      <w:proofErr w:type="spellStart"/>
      <w:r w:rsidRPr="00CA4258">
        <w:rPr>
          <w:rFonts w:cstheme="minorHAnsi"/>
        </w:rPr>
        <w:t>Biol</w:t>
      </w:r>
      <w:proofErr w:type="spellEnd"/>
      <w:r w:rsidRPr="00CA4258">
        <w:rPr>
          <w:rFonts w:cstheme="minorHAnsi"/>
        </w:rPr>
        <w:t xml:space="preserve"> Mag. 1997;16(4):74–82.]</w:t>
      </w:r>
    </w:p>
    <w:p w14:paraId="469D0909" w14:textId="77777777" w:rsidR="003E3114" w:rsidRPr="003E3114" w:rsidRDefault="003E3114" w:rsidP="00E17F49">
      <w:pPr>
        <w:pStyle w:val="ListParagraph"/>
        <w:jc w:val="both"/>
        <w:rPr>
          <w:rFonts w:cstheme="minorHAnsi"/>
        </w:rPr>
      </w:pPr>
    </w:p>
    <w:p w14:paraId="0087CE15" w14:textId="77777777" w:rsidR="003E3114" w:rsidRPr="0060558D" w:rsidRDefault="003E3114" w:rsidP="00E17F49">
      <w:pPr>
        <w:pStyle w:val="ListParagraph"/>
        <w:numPr>
          <w:ilvl w:val="0"/>
          <w:numId w:val="1"/>
        </w:numPr>
        <w:jc w:val="both"/>
        <w:rPr>
          <w:sz w:val="24"/>
          <w:szCs w:val="24"/>
        </w:rPr>
      </w:pPr>
      <w:r>
        <w:t xml:space="preserve">(See: </w:t>
      </w:r>
      <w:hyperlink r:id="rId8" w:history="1">
        <w:r w:rsidRPr="000D4B4F">
          <w:rPr>
            <w:rStyle w:val="Hyperlink"/>
          </w:rPr>
          <w:t>https://www.kaggle.com/himanshu007121/fork-of-covid-19-cough-classification-7b7322/edit</w:t>
        </w:r>
      </w:hyperlink>
      <w:r>
        <w:t xml:space="preserve"> and </w:t>
      </w:r>
      <w:hyperlink r:id="rId9" w:history="1">
        <w:r w:rsidRPr="000D4B4F">
          <w:rPr>
            <w:rStyle w:val="Hyperlink"/>
          </w:rPr>
          <w:t>https://rramnauth2220.github.io/blog/posts/code/200525-feature-extraction.html</w:t>
        </w:r>
      </w:hyperlink>
      <w:r>
        <w:t xml:space="preserve"> + </w:t>
      </w:r>
      <w:proofErr w:type="spellStart"/>
      <w:r>
        <w:t>Mathpix</w:t>
      </w:r>
      <w:proofErr w:type="spellEnd"/>
      <w:r>
        <w:t xml:space="preserve"> + </w:t>
      </w:r>
      <w:hyperlink r:id="rId10" w:history="1">
        <w:r w:rsidRPr="000D4B4F">
          <w:rPr>
            <w:rStyle w:val="Hyperlink"/>
          </w:rPr>
          <w:t>file:///C:/Kgp/CP/Preparation/COVID%20Project/Audio%20Files/Research%20Papers/COVID%20Cough%20Papers/2012.01926.pdf</w:t>
        </w:r>
      </w:hyperlink>
      <w:r>
        <w:t xml:space="preserve"> + </w:t>
      </w:r>
      <w:hyperlink r:id="rId11" w:history="1">
        <w:r w:rsidRPr="000D4B4F">
          <w:rPr>
            <w:rStyle w:val="Hyperlink"/>
          </w:rPr>
          <w:t>file:///C:/Kgp/CP/Preparation/COVID%20Project/Audio%20Files/Research%20Papers/COVID%20Cough%20Papers/Machine%20Learning%20based%20COVID-19%20models%20research.pdf</w:t>
        </w:r>
      </w:hyperlink>
      <w:r>
        <w:t xml:space="preserve"> + </w:t>
      </w:r>
      <w:hyperlink r:id="rId12" w:history="1">
        <w:r w:rsidRPr="000D4B4F">
          <w:rPr>
            <w:rStyle w:val="Hyperlink"/>
          </w:rPr>
          <w:t>https://towardsdatascience.com/how-i-understood-what-features-to-consider-while-training-audio-files-eedfb6e9002b</w:t>
        </w:r>
      </w:hyperlink>
      <w:r>
        <w:t xml:space="preserve"> + </w:t>
      </w:r>
      <w:hyperlink r:id="rId13" w:history="1">
        <w:r w:rsidRPr="000D4B4F">
          <w:rPr>
            <w:rStyle w:val="Hyperlink"/>
          </w:rPr>
          <w:t>file:///C:/Kgp/CP/Preparation/COVID%20Project/Audio%20Files/Research%20Papers/COVID%20Cough%20Papers/Urban%20Sound%20Classification%20Using%20Convolutional%20Neural%20Network%20and%20Long%20Short%20Term%20Memory%20Based%20on%20Multiple%20Features.pdf</w:t>
        </w:r>
      </w:hyperlink>
      <w:r>
        <w:t>)</w:t>
      </w:r>
    </w:p>
    <w:p w14:paraId="6A0B17CD" w14:textId="77777777" w:rsidR="003E3114" w:rsidRPr="00CA4258" w:rsidRDefault="003E3114" w:rsidP="00E17F49">
      <w:pPr>
        <w:pStyle w:val="ListParagraph"/>
        <w:jc w:val="both"/>
        <w:rPr>
          <w:rFonts w:cstheme="minorHAnsi"/>
        </w:rPr>
      </w:pPr>
    </w:p>
    <w:p w14:paraId="3C9A54FC" w14:textId="77777777" w:rsidR="00AC4D6C" w:rsidRPr="00CA4258" w:rsidRDefault="00AC4D6C" w:rsidP="00E17F49">
      <w:pPr>
        <w:pStyle w:val="ListParagraph"/>
        <w:ind w:left="0"/>
        <w:jc w:val="both"/>
        <w:rPr>
          <w:rFonts w:cstheme="minorHAnsi"/>
        </w:rPr>
      </w:pPr>
    </w:p>
    <w:p w14:paraId="2029D49B" w14:textId="240CD984" w:rsidR="00571966" w:rsidRDefault="00571966" w:rsidP="00E17F49">
      <w:pPr>
        <w:pStyle w:val="ListParagraph"/>
        <w:ind w:left="0"/>
        <w:jc w:val="both"/>
        <w:rPr>
          <w:rFonts w:cstheme="minorHAnsi"/>
        </w:rPr>
      </w:pPr>
    </w:p>
    <w:p w14:paraId="1C015B12" w14:textId="7B0F8B44" w:rsidR="00433864" w:rsidRDefault="00433864" w:rsidP="00E17F49">
      <w:pPr>
        <w:pStyle w:val="ListParagraph"/>
        <w:ind w:left="0"/>
        <w:jc w:val="both"/>
        <w:rPr>
          <w:rFonts w:cstheme="minorHAnsi"/>
        </w:rPr>
      </w:pPr>
    </w:p>
    <w:p w14:paraId="1E5EA5B8" w14:textId="30083A9E" w:rsidR="00433864" w:rsidRDefault="00433864" w:rsidP="00E17F49">
      <w:pPr>
        <w:pStyle w:val="ListParagraph"/>
        <w:ind w:left="0"/>
        <w:jc w:val="both"/>
        <w:rPr>
          <w:rFonts w:cstheme="minorHAnsi"/>
        </w:rPr>
      </w:pPr>
    </w:p>
    <w:p w14:paraId="46BD90C5" w14:textId="7167B971" w:rsidR="00433864" w:rsidRDefault="00433864" w:rsidP="00E17F49">
      <w:pPr>
        <w:pStyle w:val="ListParagraph"/>
        <w:ind w:left="0"/>
        <w:jc w:val="both"/>
        <w:rPr>
          <w:rFonts w:cstheme="minorHAnsi"/>
        </w:rPr>
      </w:pPr>
    </w:p>
    <w:p w14:paraId="33422920" w14:textId="0C307AE2" w:rsidR="00433864" w:rsidRDefault="00433864" w:rsidP="00E17F49">
      <w:pPr>
        <w:pStyle w:val="ListParagraph"/>
        <w:ind w:left="0"/>
        <w:jc w:val="both"/>
        <w:rPr>
          <w:rFonts w:cstheme="minorHAnsi"/>
        </w:rPr>
      </w:pPr>
    </w:p>
    <w:p w14:paraId="3AE6E3CD" w14:textId="46BE160D" w:rsidR="00433864" w:rsidRDefault="00433864" w:rsidP="00E17F49">
      <w:pPr>
        <w:pStyle w:val="ListParagraph"/>
        <w:ind w:left="0"/>
        <w:jc w:val="both"/>
        <w:rPr>
          <w:rFonts w:cstheme="minorHAnsi"/>
        </w:rPr>
      </w:pPr>
    </w:p>
    <w:p w14:paraId="0560BDC1" w14:textId="6B5C3E19" w:rsidR="00433864" w:rsidRDefault="00433864" w:rsidP="00E17F49">
      <w:pPr>
        <w:pStyle w:val="ListParagraph"/>
        <w:ind w:left="0"/>
        <w:jc w:val="both"/>
        <w:rPr>
          <w:rFonts w:cstheme="minorHAnsi"/>
        </w:rPr>
      </w:pPr>
    </w:p>
    <w:p w14:paraId="4CC72CA2" w14:textId="10081DE5" w:rsidR="00433864" w:rsidRDefault="00433864" w:rsidP="00E17F49">
      <w:pPr>
        <w:pStyle w:val="ListParagraph"/>
        <w:ind w:left="0"/>
        <w:jc w:val="both"/>
        <w:rPr>
          <w:rFonts w:cstheme="minorHAnsi"/>
        </w:rPr>
      </w:pPr>
    </w:p>
    <w:p w14:paraId="226F81E8" w14:textId="2AD75F19" w:rsidR="00433864" w:rsidRDefault="00433864" w:rsidP="00E17F49">
      <w:pPr>
        <w:pStyle w:val="ListParagraph"/>
        <w:ind w:left="0"/>
        <w:jc w:val="both"/>
        <w:rPr>
          <w:rFonts w:cstheme="minorHAnsi"/>
        </w:rPr>
      </w:pPr>
    </w:p>
    <w:p w14:paraId="2368164E" w14:textId="6B2C681A" w:rsidR="00433864" w:rsidRDefault="00433864" w:rsidP="00E17F49">
      <w:pPr>
        <w:pStyle w:val="ListParagraph"/>
        <w:ind w:left="0"/>
        <w:jc w:val="both"/>
        <w:rPr>
          <w:rFonts w:cstheme="minorHAnsi"/>
        </w:rPr>
      </w:pPr>
    </w:p>
    <w:p w14:paraId="21A2AF60" w14:textId="792EA826" w:rsidR="00433864" w:rsidRDefault="00433864" w:rsidP="00E17F49">
      <w:pPr>
        <w:pStyle w:val="ListParagraph"/>
        <w:ind w:left="0"/>
        <w:jc w:val="both"/>
        <w:rPr>
          <w:rFonts w:cstheme="minorHAnsi"/>
        </w:rPr>
      </w:pPr>
    </w:p>
    <w:p w14:paraId="0DF5B571" w14:textId="263E5870" w:rsidR="00433864" w:rsidRDefault="00433864" w:rsidP="00E17F49">
      <w:pPr>
        <w:pStyle w:val="ListParagraph"/>
        <w:ind w:left="0"/>
        <w:jc w:val="both"/>
        <w:rPr>
          <w:rFonts w:cstheme="minorHAnsi"/>
        </w:rPr>
      </w:pPr>
    </w:p>
    <w:p w14:paraId="40D396DB" w14:textId="104F250E" w:rsidR="00433864" w:rsidRDefault="00433864" w:rsidP="00E17F49">
      <w:pPr>
        <w:pStyle w:val="ListParagraph"/>
        <w:ind w:left="0"/>
        <w:jc w:val="both"/>
        <w:rPr>
          <w:rFonts w:cstheme="minorHAnsi"/>
        </w:rPr>
      </w:pPr>
    </w:p>
    <w:p w14:paraId="474D473A" w14:textId="77777777" w:rsidR="00433864" w:rsidRPr="00CA4258" w:rsidRDefault="00433864" w:rsidP="00E17F49">
      <w:pPr>
        <w:pStyle w:val="ListParagraph"/>
        <w:ind w:left="0"/>
        <w:jc w:val="both"/>
        <w:rPr>
          <w:rFonts w:cstheme="minorHAnsi"/>
        </w:rPr>
      </w:pPr>
    </w:p>
    <w:p w14:paraId="5AF10AFA" w14:textId="6C3F1041" w:rsidR="00B17612" w:rsidRPr="00CA4258" w:rsidRDefault="00B17612" w:rsidP="00E17F49">
      <w:pPr>
        <w:pStyle w:val="ListParagraph"/>
        <w:ind w:left="0"/>
        <w:jc w:val="both"/>
        <w:rPr>
          <w:rFonts w:cstheme="minorHAnsi"/>
          <w:lang w:val="en-US"/>
        </w:rPr>
      </w:pPr>
    </w:p>
    <w:p w14:paraId="4A5F7BFB" w14:textId="4C243B74" w:rsidR="00B17612" w:rsidRPr="00CB3442" w:rsidRDefault="00B17612" w:rsidP="00E17F49">
      <w:pPr>
        <w:pStyle w:val="ListParagraph"/>
        <w:ind w:left="0"/>
        <w:jc w:val="both"/>
        <w:rPr>
          <w:rFonts w:cstheme="minorHAnsi"/>
          <w:sz w:val="20"/>
          <w:szCs w:val="20"/>
          <w:lang w:val="en-US"/>
        </w:rPr>
      </w:pPr>
    </w:p>
    <w:p w14:paraId="0F6E4B78" w14:textId="1301D401" w:rsidR="002E642C" w:rsidRPr="00CB3442" w:rsidRDefault="00433864" w:rsidP="00E17F49">
      <w:pPr>
        <w:pStyle w:val="ListParagraph"/>
        <w:ind w:left="0"/>
        <w:jc w:val="both"/>
        <w:rPr>
          <w:rFonts w:cstheme="minorHAnsi"/>
          <w:sz w:val="32"/>
          <w:szCs w:val="32"/>
          <w:lang w:val="en-US"/>
        </w:rPr>
      </w:pPr>
      <w:r w:rsidRPr="00CB3442">
        <w:rPr>
          <w:rFonts w:cstheme="minorHAnsi"/>
          <w:sz w:val="32"/>
          <w:szCs w:val="32"/>
          <w:lang w:val="en-US"/>
        </w:rPr>
        <w:t>Results:</w:t>
      </w:r>
      <w:r w:rsidR="005C16BB" w:rsidRPr="00CB3442">
        <w:rPr>
          <w:rFonts w:cstheme="minorHAnsi"/>
          <w:sz w:val="32"/>
          <w:szCs w:val="32"/>
          <w:lang w:val="en-US"/>
        </w:rPr>
        <w:t xml:space="preserve"> </w:t>
      </w:r>
      <w:r w:rsidR="005C16BB" w:rsidRPr="00CB3442">
        <w:rPr>
          <w:sz w:val="32"/>
          <w:szCs w:val="32"/>
        </w:rPr>
        <w:t>COVID</w:t>
      </w:r>
      <w:r w:rsidR="005C16BB" w:rsidRPr="00CB3442">
        <w:rPr>
          <w:sz w:val="32"/>
          <w:szCs w:val="32"/>
        </w:rPr>
        <w:noBreakHyphen/>
        <w:t xml:space="preserve">19 </w:t>
      </w:r>
      <w:r w:rsidR="00A36252" w:rsidRPr="00CB3442">
        <w:rPr>
          <w:sz w:val="32"/>
          <w:szCs w:val="32"/>
        </w:rPr>
        <w:t>Classification</w:t>
      </w:r>
      <w:r w:rsidR="005C16BB" w:rsidRPr="00CB3442">
        <w:rPr>
          <w:sz w:val="32"/>
          <w:szCs w:val="32"/>
        </w:rPr>
        <w:t xml:space="preserve"> Performance</w:t>
      </w:r>
    </w:p>
    <w:p w14:paraId="5ECA43B5" w14:textId="10945F48" w:rsidR="00B17612" w:rsidRPr="00CA4258" w:rsidRDefault="00B17612" w:rsidP="00E17F49">
      <w:pPr>
        <w:pStyle w:val="ListParagraph"/>
        <w:ind w:left="0"/>
        <w:jc w:val="both"/>
        <w:rPr>
          <w:rFonts w:cstheme="minorHAnsi"/>
          <w:lang w:val="en-US"/>
        </w:rPr>
      </w:pPr>
    </w:p>
    <w:p w14:paraId="27180F8B" w14:textId="61191EC9" w:rsidR="00B17612" w:rsidRPr="00CA4258" w:rsidRDefault="00B17612" w:rsidP="00E17F49">
      <w:pPr>
        <w:pStyle w:val="ListParagraph"/>
        <w:ind w:left="0"/>
        <w:jc w:val="both"/>
        <w:rPr>
          <w:rFonts w:cstheme="minorHAnsi"/>
          <w:lang w:val="en-US"/>
        </w:rPr>
      </w:pPr>
    </w:p>
    <w:p w14:paraId="1BBEF650" w14:textId="1D04036E" w:rsidR="00B17612" w:rsidRDefault="002E642C" w:rsidP="00E17F49">
      <w:pPr>
        <w:pStyle w:val="ListParagraph"/>
        <w:ind w:left="0"/>
        <w:jc w:val="both"/>
        <w:rPr>
          <w:ins w:id="43" w:author="HImanshu Himan" w:date="2021-07-15T07:29:00Z"/>
          <w:rFonts w:cstheme="minorHAnsi"/>
          <w:lang w:val="en-US"/>
        </w:rPr>
      </w:pPr>
      <w:r w:rsidRPr="002E642C">
        <w:rPr>
          <w:rFonts w:cstheme="minorHAnsi"/>
          <w:noProof/>
          <w:lang w:val="en-US"/>
        </w:rPr>
        <w:drawing>
          <wp:inline distT="0" distB="0" distL="0" distR="0" wp14:anchorId="662A111E" wp14:editId="039F1AB1">
            <wp:extent cx="3742267" cy="256533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2867" cy="2572605"/>
                    </a:xfrm>
                    <a:prstGeom prst="rect">
                      <a:avLst/>
                    </a:prstGeom>
                  </pic:spPr>
                </pic:pic>
              </a:graphicData>
            </a:graphic>
          </wp:inline>
        </w:drawing>
      </w:r>
    </w:p>
    <w:p w14:paraId="3E0444CA" w14:textId="44CFCB34" w:rsidR="00246E2F" w:rsidRDefault="00246E2F" w:rsidP="00E17F49">
      <w:pPr>
        <w:pStyle w:val="ListParagraph"/>
        <w:ind w:left="0"/>
        <w:jc w:val="both"/>
        <w:rPr>
          <w:ins w:id="44" w:author="HImanshu Himan" w:date="2021-07-15T07:29:00Z"/>
          <w:rFonts w:cstheme="minorHAnsi"/>
          <w:lang w:val="en-US"/>
        </w:rPr>
      </w:pPr>
    </w:p>
    <w:p w14:paraId="72B37137" w14:textId="3DC9DAD4" w:rsidR="00246E2F" w:rsidRDefault="00246E2F" w:rsidP="00E17F49">
      <w:pPr>
        <w:pStyle w:val="ListParagraph"/>
        <w:ind w:left="0"/>
        <w:jc w:val="both"/>
        <w:rPr>
          <w:rFonts w:cstheme="minorHAnsi"/>
          <w:lang w:val="en-US"/>
        </w:rPr>
      </w:pPr>
      <w:ins w:id="45" w:author="HImanshu Himan" w:date="2021-07-15T07:29:00Z">
        <w:r>
          <w:rPr>
            <w:noProof/>
          </w:rPr>
          <w:drawing>
            <wp:inline distT="0" distB="0" distL="0" distR="0" wp14:anchorId="546D39B7" wp14:editId="05003C10">
              <wp:extent cx="2887980" cy="1925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7980" cy="1925320"/>
                      </a:xfrm>
                      <a:prstGeom prst="rect">
                        <a:avLst/>
                      </a:prstGeom>
                      <a:noFill/>
                      <a:ln>
                        <a:noFill/>
                      </a:ln>
                    </pic:spPr>
                  </pic:pic>
                </a:graphicData>
              </a:graphic>
            </wp:inline>
          </w:drawing>
        </w:r>
      </w:ins>
    </w:p>
    <w:p w14:paraId="33323E4C" w14:textId="3B357AAE" w:rsidR="00EF1FFA" w:rsidRDefault="003E03B7" w:rsidP="00E17F49">
      <w:pPr>
        <w:pStyle w:val="ListParagraph"/>
        <w:ind w:left="0"/>
        <w:jc w:val="both"/>
        <w:rPr>
          <w:rFonts w:cstheme="minorHAnsi"/>
          <w:lang w:val="en-US"/>
        </w:rPr>
      </w:pPr>
      <w:r>
        <w:rPr>
          <w:noProof/>
        </w:rPr>
        <w:t xml:space="preserve"> </w:t>
      </w:r>
    </w:p>
    <w:p w14:paraId="1F66844D" w14:textId="77777777" w:rsidR="00E70A7E" w:rsidRDefault="00562AED" w:rsidP="00E17F49">
      <w:pPr>
        <w:pStyle w:val="ListParagraph"/>
        <w:ind w:left="0"/>
        <w:jc w:val="both"/>
        <w:rPr>
          <w:rFonts w:cstheme="minorHAnsi"/>
          <w:lang w:val="en-US"/>
        </w:rPr>
      </w:pPr>
      <w:r>
        <w:rPr>
          <w:noProof/>
        </w:rPr>
        <w:lastRenderedPageBreak/>
        <w:drawing>
          <wp:inline distT="0" distB="0" distL="0" distR="0" wp14:anchorId="753BA713" wp14:editId="3CD613A7">
            <wp:extent cx="4064000" cy="1532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4000" cy="1532255"/>
                    </a:xfrm>
                    <a:prstGeom prst="rect">
                      <a:avLst/>
                    </a:prstGeom>
                    <a:noFill/>
                    <a:ln>
                      <a:noFill/>
                    </a:ln>
                  </pic:spPr>
                </pic:pic>
              </a:graphicData>
            </a:graphic>
          </wp:inline>
        </w:drawing>
      </w:r>
    </w:p>
    <w:p w14:paraId="7682B4C0" w14:textId="423FA9EB" w:rsidR="00562AED" w:rsidRPr="00CA4258" w:rsidRDefault="009E449E" w:rsidP="00E17F49">
      <w:pPr>
        <w:pStyle w:val="ListParagraph"/>
        <w:ind w:left="0"/>
        <w:jc w:val="both"/>
        <w:rPr>
          <w:rFonts w:cstheme="minorHAnsi"/>
          <w:lang w:val="en-US"/>
        </w:rPr>
      </w:pPr>
      <w:r>
        <w:rPr>
          <w:rFonts w:cstheme="minorHAnsi"/>
          <w:lang w:val="en-US"/>
        </w:rPr>
        <w:t>(</w:t>
      </w:r>
      <w:r w:rsidR="0086120D">
        <w:rPr>
          <w:rFonts w:cstheme="minorHAnsi"/>
          <w:lang w:val="en-US"/>
        </w:rPr>
        <w:t xml:space="preserve"> </w:t>
      </w:r>
      <w:hyperlink r:id="rId17" w:history="1">
        <w:r w:rsidR="0086120D" w:rsidRPr="00AC2EA7">
          <w:rPr>
            <w:rStyle w:val="Hyperlink"/>
            <w:rFonts w:cstheme="minorHAnsi"/>
            <w:lang w:val="en-US"/>
          </w:rPr>
          <w:t>file:///C:/Kgp/CP/Preparation/COVID%20Project/Audio%20Files/Research%20Papers/COVID%20Cough%20Papers/Mouawad2021_Article_RobustDetectionOfCOVID-19InCou.pdf</w:t>
        </w:r>
      </w:hyperlink>
      <w:r w:rsidR="0086120D">
        <w:rPr>
          <w:rFonts w:cstheme="minorHAnsi"/>
          <w:lang w:val="en-US"/>
        </w:rPr>
        <w:t xml:space="preserve"> </w:t>
      </w:r>
      <w:r>
        <w:rPr>
          <w:rFonts w:cstheme="minorHAnsi"/>
          <w:lang w:val="en-US"/>
        </w:rPr>
        <w:t>)</w:t>
      </w:r>
    </w:p>
    <w:p w14:paraId="6F756B62" w14:textId="271B6820" w:rsidR="00B17612" w:rsidRDefault="00B17612" w:rsidP="00E17F49">
      <w:pPr>
        <w:pStyle w:val="ListParagraph"/>
        <w:ind w:left="0"/>
        <w:jc w:val="both"/>
        <w:rPr>
          <w:rFonts w:cstheme="minorHAnsi"/>
          <w:lang w:val="en-US"/>
        </w:rPr>
      </w:pPr>
    </w:p>
    <w:p w14:paraId="617668F7" w14:textId="0FB09EAF" w:rsidR="000D0EF3" w:rsidRDefault="000D0EF3" w:rsidP="00E17F49">
      <w:pPr>
        <w:pStyle w:val="ListParagraph"/>
        <w:ind w:left="0"/>
        <w:jc w:val="both"/>
        <w:rPr>
          <w:rFonts w:cstheme="minorHAnsi"/>
          <w:lang w:val="en-US"/>
        </w:rPr>
      </w:pPr>
      <w:r>
        <w:rPr>
          <w:rFonts w:cstheme="minorHAnsi"/>
          <w:lang w:val="en-US"/>
        </w:rPr>
        <w:t>Also:</w:t>
      </w:r>
    </w:p>
    <w:p w14:paraId="05C4565A" w14:textId="48A24C59" w:rsidR="000D0EF3" w:rsidRDefault="004B5B60" w:rsidP="00E17F49">
      <w:pPr>
        <w:pStyle w:val="ListParagraph"/>
        <w:numPr>
          <w:ilvl w:val="0"/>
          <w:numId w:val="1"/>
        </w:numPr>
        <w:jc w:val="both"/>
        <w:rPr>
          <w:rFonts w:cstheme="minorHAnsi"/>
          <w:lang w:val="en-US"/>
        </w:rPr>
      </w:pPr>
      <w:hyperlink r:id="rId18" w:history="1">
        <w:r w:rsidR="000D0EF3" w:rsidRPr="00AC2EA7">
          <w:rPr>
            <w:rStyle w:val="Hyperlink"/>
            <w:rFonts w:cstheme="minorHAnsi"/>
            <w:lang w:val="en-US"/>
          </w:rPr>
          <w:t>file:///C:/Kgp/CP/Preparation/COVID%20Project/Audio%20Files/Research%20Papers/COVID%20Cough%20Papers/Signal%20Analysis%20and%20Classification%20of%20Audio%20Samples%20-%20COVID-19.pdf</w:t>
        </w:r>
      </w:hyperlink>
      <w:r w:rsidR="000D0EF3">
        <w:rPr>
          <w:rFonts w:cstheme="minorHAnsi"/>
          <w:lang w:val="en-US"/>
        </w:rPr>
        <w:t xml:space="preserve"> – See Discussion</w:t>
      </w:r>
    </w:p>
    <w:p w14:paraId="1557BE2A" w14:textId="78F47F8C" w:rsidR="000D0EF3" w:rsidRPr="00CA4258" w:rsidRDefault="000D0EF3" w:rsidP="00E17F49">
      <w:pPr>
        <w:pStyle w:val="ListParagraph"/>
        <w:numPr>
          <w:ilvl w:val="0"/>
          <w:numId w:val="1"/>
        </w:numPr>
        <w:jc w:val="both"/>
        <w:rPr>
          <w:rFonts w:cstheme="minorHAnsi"/>
          <w:lang w:val="en-US"/>
        </w:rPr>
      </w:pPr>
      <w:r>
        <w:rPr>
          <w:rFonts w:cstheme="minorHAnsi"/>
          <w:lang w:val="en-US"/>
        </w:rPr>
        <w:t>Comment on existing methods</w:t>
      </w:r>
    </w:p>
    <w:p w14:paraId="4D5A9EA0" w14:textId="28844E1F" w:rsidR="00DA53DD" w:rsidRPr="00CA4258" w:rsidRDefault="00DA53DD" w:rsidP="00E17F49">
      <w:pPr>
        <w:pStyle w:val="ListParagraph"/>
        <w:ind w:left="0"/>
        <w:jc w:val="both"/>
        <w:rPr>
          <w:rFonts w:cstheme="minorHAnsi"/>
          <w:lang w:val="en-US"/>
        </w:rPr>
      </w:pPr>
    </w:p>
    <w:p w14:paraId="082D04FC" w14:textId="257430CB" w:rsidR="00DA53DD" w:rsidRPr="00CA4258" w:rsidRDefault="00DA53DD" w:rsidP="00E17F49">
      <w:pPr>
        <w:pStyle w:val="ListParagraph"/>
        <w:ind w:left="0"/>
        <w:jc w:val="both"/>
        <w:rPr>
          <w:rFonts w:cstheme="minorHAnsi"/>
          <w:sz w:val="32"/>
          <w:szCs w:val="32"/>
          <w:lang w:val="en-US"/>
        </w:rPr>
      </w:pPr>
      <w:r w:rsidRPr="00CA4258">
        <w:rPr>
          <w:rFonts w:cstheme="minorHAnsi"/>
          <w:sz w:val="32"/>
          <w:szCs w:val="32"/>
          <w:lang w:val="en-US"/>
        </w:rPr>
        <w:t>Reference:</w:t>
      </w:r>
    </w:p>
    <w:p w14:paraId="7580A16D" w14:textId="77777777" w:rsidR="00C53933" w:rsidRPr="00CA4258" w:rsidRDefault="00C53933" w:rsidP="00E17F49">
      <w:pPr>
        <w:pStyle w:val="ListParagraph"/>
        <w:ind w:left="0"/>
        <w:jc w:val="both"/>
        <w:rPr>
          <w:rFonts w:cstheme="minorHAnsi"/>
          <w:sz w:val="32"/>
          <w:szCs w:val="32"/>
          <w:lang w:val="en-US"/>
        </w:rPr>
      </w:pPr>
    </w:p>
    <w:p w14:paraId="4E86CDB2" w14:textId="5BBEE9CA" w:rsidR="00C20D22" w:rsidRPr="00CA4258" w:rsidRDefault="00C20D22" w:rsidP="00E17F49">
      <w:pPr>
        <w:pStyle w:val="ListParagraph"/>
        <w:ind w:left="0"/>
        <w:jc w:val="both"/>
        <w:rPr>
          <w:rFonts w:cstheme="minorHAnsi"/>
          <w:color w:val="333333"/>
          <w:shd w:val="clear" w:color="auto" w:fill="FCFCFC"/>
        </w:rPr>
      </w:pPr>
      <w:r w:rsidRPr="00CA4258">
        <w:rPr>
          <w:rFonts w:cstheme="minorHAnsi"/>
          <w:lang w:val="en-US"/>
        </w:rPr>
        <w:t xml:space="preserve">[1] </w:t>
      </w:r>
      <w:r w:rsidRPr="00CA4258">
        <w:rPr>
          <w:rFonts w:cstheme="minorHAnsi"/>
          <w:color w:val="333333"/>
          <w:shd w:val="clear" w:color="auto" w:fill="FCFCFC"/>
        </w:rPr>
        <w:t xml:space="preserve">Mouawad, P., </w:t>
      </w:r>
      <w:proofErr w:type="spellStart"/>
      <w:r w:rsidRPr="00CA4258">
        <w:rPr>
          <w:rFonts w:cstheme="minorHAnsi"/>
          <w:color w:val="333333"/>
          <w:shd w:val="clear" w:color="auto" w:fill="FCFCFC"/>
        </w:rPr>
        <w:t>Dubnov</w:t>
      </w:r>
      <w:proofErr w:type="spellEnd"/>
      <w:r w:rsidRPr="00CA4258">
        <w:rPr>
          <w:rFonts w:cstheme="minorHAnsi"/>
          <w:color w:val="333333"/>
          <w:shd w:val="clear" w:color="auto" w:fill="FCFCFC"/>
        </w:rPr>
        <w:t xml:space="preserve">, T. &amp; </w:t>
      </w:r>
      <w:proofErr w:type="spellStart"/>
      <w:r w:rsidRPr="00CA4258">
        <w:rPr>
          <w:rFonts w:cstheme="minorHAnsi"/>
          <w:color w:val="333333"/>
          <w:shd w:val="clear" w:color="auto" w:fill="FCFCFC"/>
        </w:rPr>
        <w:t>Dubnov</w:t>
      </w:r>
      <w:proofErr w:type="spellEnd"/>
      <w:r w:rsidRPr="00CA4258">
        <w:rPr>
          <w:rFonts w:cstheme="minorHAnsi"/>
          <w:color w:val="333333"/>
          <w:shd w:val="clear" w:color="auto" w:fill="FCFCFC"/>
        </w:rPr>
        <w:t>, S. Robust Detection of COVID-19 in Cough Sounds. </w:t>
      </w:r>
      <w:r w:rsidRPr="00CA4258">
        <w:rPr>
          <w:rFonts w:cstheme="minorHAnsi"/>
          <w:i/>
          <w:iCs/>
          <w:color w:val="333333"/>
          <w:shd w:val="clear" w:color="auto" w:fill="FCFCFC"/>
        </w:rPr>
        <w:t>SN COMPUT. SCI.</w:t>
      </w:r>
      <w:r w:rsidRPr="00CA4258">
        <w:rPr>
          <w:rFonts w:cstheme="minorHAnsi"/>
          <w:color w:val="333333"/>
          <w:shd w:val="clear" w:color="auto" w:fill="FCFCFC"/>
        </w:rPr>
        <w:t> </w:t>
      </w:r>
      <w:r w:rsidRPr="00CA4258">
        <w:rPr>
          <w:rFonts w:cstheme="minorHAnsi"/>
          <w:b/>
          <w:bCs/>
          <w:color w:val="333333"/>
          <w:shd w:val="clear" w:color="auto" w:fill="FCFCFC"/>
        </w:rPr>
        <w:t>2, </w:t>
      </w:r>
      <w:r w:rsidRPr="00CA4258">
        <w:rPr>
          <w:rFonts w:cstheme="minorHAnsi"/>
          <w:color w:val="333333"/>
          <w:shd w:val="clear" w:color="auto" w:fill="FCFCFC"/>
        </w:rPr>
        <w:t xml:space="preserve">34 (2021). </w:t>
      </w:r>
      <w:hyperlink r:id="rId19" w:history="1">
        <w:r w:rsidRPr="00CA4258">
          <w:rPr>
            <w:rStyle w:val="Hyperlink"/>
            <w:rFonts w:cstheme="minorHAnsi"/>
            <w:shd w:val="clear" w:color="auto" w:fill="FCFCFC"/>
          </w:rPr>
          <w:t>https://doi.org/10.1007/s42979-020-00422-6</w:t>
        </w:r>
      </w:hyperlink>
    </w:p>
    <w:p w14:paraId="1288DA0E" w14:textId="4E741DC7" w:rsidR="00C20D22" w:rsidRPr="00CA4258" w:rsidRDefault="00C20D22" w:rsidP="00E17F49">
      <w:pPr>
        <w:pStyle w:val="ListParagraph"/>
        <w:ind w:left="0"/>
        <w:jc w:val="both"/>
        <w:rPr>
          <w:rFonts w:cstheme="minorHAnsi"/>
          <w:lang w:val="en-US"/>
        </w:rPr>
      </w:pPr>
      <w:r w:rsidRPr="00CA4258">
        <w:rPr>
          <w:rFonts w:cstheme="minorHAnsi"/>
          <w:color w:val="333333"/>
          <w:shd w:val="clear" w:color="auto" w:fill="FCFCFC"/>
        </w:rPr>
        <w:t xml:space="preserve">[2] </w:t>
      </w:r>
      <w:r w:rsidRPr="00CA4258">
        <w:rPr>
          <w:rFonts w:cstheme="minorHAnsi"/>
          <w:lang w:val="en-US"/>
        </w:rPr>
        <w:t xml:space="preserve">[Online]. Available: </w:t>
      </w:r>
      <w:hyperlink r:id="rId20" w:history="1">
        <w:r w:rsidR="00941C2C" w:rsidRPr="00CA4258">
          <w:rPr>
            <w:rStyle w:val="Hyperlink"/>
            <w:rFonts w:cstheme="minorHAnsi"/>
            <w:lang w:val="en-US"/>
          </w:rPr>
          <w:t>https://www.worldometers.info/coronavirus/</w:t>
        </w:r>
      </w:hyperlink>
      <w:r w:rsidR="00941C2C" w:rsidRPr="00CA4258">
        <w:rPr>
          <w:rFonts w:cstheme="minorHAnsi"/>
          <w:lang w:val="en-US"/>
        </w:rPr>
        <w:t xml:space="preserve"> </w:t>
      </w:r>
      <w:r w:rsidRPr="00CA4258">
        <w:rPr>
          <w:rFonts w:cstheme="minorHAnsi"/>
          <w:lang w:val="en-US"/>
        </w:rPr>
        <w:t>[Accessed 16 June 2021].</w:t>
      </w:r>
    </w:p>
    <w:p w14:paraId="23364C75" w14:textId="45845DF3" w:rsidR="00DA53DD" w:rsidRPr="00CA4258" w:rsidRDefault="00DA53DD" w:rsidP="00E17F49">
      <w:pPr>
        <w:pStyle w:val="ListParagraph"/>
        <w:ind w:left="0"/>
        <w:jc w:val="both"/>
        <w:rPr>
          <w:rFonts w:cstheme="minorHAnsi"/>
        </w:rPr>
      </w:pPr>
      <w:r w:rsidRPr="00CA4258">
        <w:rPr>
          <w:rFonts w:cstheme="minorHAnsi"/>
          <w:lang w:val="en-US"/>
        </w:rPr>
        <w:t>[</w:t>
      </w:r>
      <w:r w:rsidR="00C20D22" w:rsidRPr="00CA4258">
        <w:rPr>
          <w:rFonts w:cstheme="minorHAnsi"/>
          <w:lang w:val="en-US"/>
        </w:rPr>
        <w:t>3</w:t>
      </w:r>
      <w:r w:rsidRPr="00CA4258">
        <w:rPr>
          <w:rFonts w:cstheme="minorHAnsi"/>
          <w:lang w:val="en-US"/>
        </w:rPr>
        <w:t>]</w:t>
      </w:r>
      <w:r w:rsidR="00E930A5" w:rsidRPr="00CA4258">
        <w:rPr>
          <w:rFonts w:cstheme="minorHAnsi"/>
          <w:lang w:val="en-US"/>
        </w:rPr>
        <w:t xml:space="preserve"> </w:t>
      </w:r>
      <w:r w:rsidR="00E930A5" w:rsidRPr="00CA4258">
        <w:rPr>
          <w:rFonts w:cstheme="minorHAnsi"/>
        </w:rPr>
        <w:t xml:space="preserve">Kucharski, A. J.; </w:t>
      </w:r>
      <w:proofErr w:type="spellStart"/>
      <w:r w:rsidR="00E930A5" w:rsidRPr="00CA4258">
        <w:rPr>
          <w:rFonts w:cstheme="minorHAnsi"/>
        </w:rPr>
        <w:t>Klepac</w:t>
      </w:r>
      <w:proofErr w:type="spellEnd"/>
      <w:r w:rsidR="00E930A5" w:rsidRPr="00CA4258">
        <w:rPr>
          <w:rFonts w:cstheme="minorHAnsi"/>
        </w:rPr>
        <w:t xml:space="preserve">, P.; </w:t>
      </w:r>
      <w:proofErr w:type="spellStart"/>
      <w:r w:rsidR="00E930A5" w:rsidRPr="00CA4258">
        <w:rPr>
          <w:rFonts w:cstheme="minorHAnsi"/>
        </w:rPr>
        <w:t>Conlan</w:t>
      </w:r>
      <w:proofErr w:type="spellEnd"/>
      <w:r w:rsidR="00E930A5" w:rsidRPr="00CA4258">
        <w:rPr>
          <w:rFonts w:cstheme="minorHAnsi"/>
        </w:rPr>
        <w:t xml:space="preserve">, A.; </w:t>
      </w:r>
      <w:proofErr w:type="spellStart"/>
      <w:r w:rsidR="00E930A5" w:rsidRPr="00CA4258">
        <w:rPr>
          <w:rFonts w:cstheme="minorHAnsi"/>
        </w:rPr>
        <w:t>Kissler</w:t>
      </w:r>
      <w:proofErr w:type="spellEnd"/>
      <w:r w:rsidR="00E930A5" w:rsidRPr="00CA4258">
        <w:rPr>
          <w:rFonts w:cstheme="minorHAnsi"/>
        </w:rPr>
        <w:t>, S. M.; Tang, M.; Fry, H.; Gog, J.</w:t>
      </w:r>
      <w:r w:rsidR="0086120D">
        <w:rPr>
          <w:rFonts w:cstheme="minorHAnsi"/>
        </w:rPr>
        <w:t xml:space="preserve">  </w:t>
      </w:r>
      <w:proofErr w:type="gramStart"/>
      <w:r w:rsidR="0086120D">
        <w:rPr>
          <w:rFonts w:cstheme="minorHAnsi"/>
        </w:rPr>
        <w:t xml:space="preserve">  </w:t>
      </w:r>
      <w:r w:rsidR="00E930A5" w:rsidRPr="00CA4258">
        <w:rPr>
          <w:rFonts w:cstheme="minorHAnsi"/>
        </w:rPr>
        <w:t>;</w:t>
      </w:r>
      <w:proofErr w:type="gramEnd"/>
      <w:r w:rsidR="00E930A5" w:rsidRPr="00CA4258">
        <w:rPr>
          <w:rFonts w:cstheme="minorHAnsi"/>
        </w:rPr>
        <w:t xml:space="preserve"> and Edmunds, J. 2020. Effectiveness of isolation, testing, contact tracing and physical distancing on reducing transmission of SARS-CoV2 in different settings. </w:t>
      </w:r>
      <w:proofErr w:type="spellStart"/>
      <w:r w:rsidR="00E930A5" w:rsidRPr="00CA4258">
        <w:rPr>
          <w:rFonts w:cstheme="minorHAnsi"/>
        </w:rPr>
        <w:t>medRxiv</w:t>
      </w:r>
      <w:proofErr w:type="spellEnd"/>
      <w:r w:rsidR="00E930A5" w:rsidRPr="00CA4258">
        <w:rPr>
          <w:rFonts w:cstheme="minorHAnsi"/>
        </w:rPr>
        <w:t xml:space="preserve"> doi:10.1101/2020.04.23. 20077024. URL https://www.medrxiv.org/content/early/ 2020/04/29/2020.04.23.20077024</w:t>
      </w:r>
    </w:p>
    <w:p w14:paraId="6E58F6BE" w14:textId="4EDFBEC3" w:rsidR="0045797F" w:rsidRPr="00CA4258" w:rsidRDefault="0045797F" w:rsidP="00E17F49">
      <w:pPr>
        <w:pStyle w:val="ListParagraph"/>
        <w:ind w:left="0"/>
        <w:jc w:val="both"/>
        <w:rPr>
          <w:rFonts w:cstheme="minorHAnsi"/>
        </w:rPr>
      </w:pPr>
      <w:r w:rsidRPr="00CA4258">
        <w:rPr>
          <w:rFonts w:cstheme="minorHAnsi"/>
        </w:rPr>
        <w:t>[</w:t>
      </w:r>
      <w:r w:rsidR="00C20D22" w:rsidRPr="00CA4258">
        <w:rPr>
          <w:rFonts w:cstheme="minorHAnsi"/>
        </w:rPr>
        <w:t>4</w:t>
      </w:r>
      <w:r w:rsidRPr="00CA4258">
        <w:rPr>
          <w:rFonts w:cstheme="minorHAnsi"/>
        </w:rPr>
        <w:t xml:space="preserve">] </w:t>
      </w:r>
      <w:proofErr w:type="spellStart"/>
      <w:r w:rsidR="00E47C48" w:rsidRPr="00CA4258">
        <w:rPr>
          <w:rFonts w:cstheme="minorHAnsi"/>
          <w:color w:val="222222"/>
          <w:shd w:val="clear" w:color="auto" w:fill="FFFFFF"/>
        </w:rPr>
        <w:t>Alafif</w:t>
      </w:r>
      <w:proofErr w:type="spellEnd"/>
      <w:r w:rsidR="00E47C48" w:rsidRPr="00CA4258">
        <w:rPr>
          <w:rFonts w:cstheme="minorHAnsi"/>
          <w:color w:val="222222"/>
          <w:shd w:val="clear" w:color="auto" w:fill="FFFFFF"/>
        </w:rPr>
        <w:t xml:space="preserve">, T.; </w:t>
      </w:r>
      <w:proofErr w:type="spellStart"/>
      <w:r w:rsidR="00E47C48" w:rsidRPr="00CA4258">
        <w:rPr>
          <w:rFonts w:cstheme="minorHAnsi"/>
          <w:color w:val="222222"/>
          <w:shd w:val="clear" w:color="auto" w:fill="FFFFFF"/>
        </w:rPr>
        <w:t>Tehame</w:t>
      </w:r>
      <w:proofErr w:type="spellEnd"/>
      <w:r w:rsidR="00E47C48" w:rsidRPr="00CA4258">
        <w:rPr>
          <w:rFonts w:cstheme="minorHAnsi"/>
          <w:color w:val="222222"/>
          <w:shd w:val="clear" w:color="auto" w:fill="FFFFFF"/>
        </w:rPr>
        <w:t xml:space="preserve">, A.M.; </w:t>
      </w:r>
      <w:proofErr w:type="spellStart"/>
      <w:r w:rsidR="00E47C48" w:rsidRPr="00CA4258">
        <w:rPr>
          <w:rFonts w:cstheme="minorHAnsi"/>
          <w:color w:val="222222"/>
          <w:shd w:val="clear" w:color="auto" w:fill="FFFFFF"/>
        </w:rPr>
        <w:t>Bajaba</w:t>
      </w:r>
      <w:proofErr w:type="spellEnd"/>
      <w:r w:rsidR="00E47C48" w:rsidRPr="00CA4258">
        <w:rPr>
          <w:rFonts w:cstheme="minorHAnsi"/>
          <w:color w:val="222222"/>
          <w:shd w:val="clear" w:color="auto" w:fill="FFFFFF"/>
        </w:rPr>
        <w:t xml:space="preserve">, S.; </w:t>
      </w:r>
      <w:proofErr w:type="spellStart"/>
      <w:r w:rsidR="00E47C48" w:rsidRPr="00CA4258">
        <w:rPr>
          <w:rFonts w:cstheme="minorHAnsi"/>
          <w:color w:val="222222"/>
          <w:shd w:val="clear" w:color="auto" w:fill="FFFFFF"/>
        </w:rPr>
        <w:t>Barnawi</w:t>
      </w:r>
      <w:proofErr w:type="spellEnd"/>
      <w:r w:rsidR="00E47C48" w:rsidRPr="00CA4258">
        <w:rPr>
          <w:rFonts w:cstheme="minorHAnsi"/>
          <w:color w:val="222222"/>
          <w:shd w:val="clear" w:color="auto" w:fill="FFFFFF"/>
        </w:rPr>
        <w:t>, A.; Zia, S. Machine and Deep Learning towards COVID-19 Diagnosis and Treatment: Survey, Challenges, and Future Directions. </w:t>
      </w:r>
      <w:r w:rsidR="00E47C48" w:rsidRPr="00CA4258">
        <w:rPr>
          <w:rStyle w:val="Emphasis"/>
          <w:rFonts w:cstheme="minorHAnsi"/>
          <w:color w:val="222222"/>
          <w:shd w:val="clear" w:color="auto" w:fill="FFFFFF"/>
        </w:rPr>
        <w:t xml:space="preserve">Int. </w:t>
      </w:r>
      <w:r w:rsidR="00E47C48" w:rsidRPr="00CA4258">
        <w:rPr>
          <w:rStyle w:val="Emphasis"/>
          <w:rFonts w:cstheme="minorHAnsi"/>
          <w:color w:val="222222"/>
          <w:shd w:val="clear" w:color="auto" w:fill="FFFFFF"/>
        </w:rPr>
        <w:t xml:space="preserve">J. Environ. Res. Public </w:t>
      </w:r>
      <w:r w:rsidR="00E47C48" w:rsidRPr="00CA4258">
        <w:rPr>
          <w:rStyle w:val="Emphasis"/>
          <w:rFonts w:cstheme="minorHAnsi"/>
          <w:shd w:val="clear" w:color="auto" w:fill="FFFFFF"/>
        </w:rPr>
        <w:t>Health</w:t>
      </w:r>
      <w:r w:rsidR="00E47C48" w:rsidRPr="00CA4258">
        <w:rPr>
          <w:rFonts w:cstheme="minorHAnsi"/>
          <w:shd w:val="clear" w:color="auto" w:fill="FFFFFF"/>
        </w:rPr>
        <w:t> 2021, </w:t>
      </w:r>
      <w:r w:rsidR="00E47C48" w:rsidRPr="00CA4258">
        <w:rPr>
          <w:rStyle w:val="Emphasis"/>
          <w:rFonts w:cstheme="minorHAnsi"/>
          <w:shd w:val="clear" w:color="auto" w:fill="FFFFFF"/>
        </w:rPr>
        <w:t>18</w:t>
      </w:r>
      <w:r w:rsidR="00E47C48" w:rsidRPr="00CA4258">
        <w:rPr>
          <w:rFonts w:cstheme="minorHAnsi"/>
          <w:shd w:val="clear" w:color="auto" w:fill="FFFFFF"/>
        </w:rPr>
        <w:t>, 1117. https://doi.org/10.3390/ijerph18031117</w:t>
      </w:r>
    </w:p>
    <w:p w14:paraId="6069560C" w14:textId="68D33E67" w:rsidR="0045797F" w:rsidRPr="00CA4258" w:rsidRDefault="0045797F" w:rsidP="00E17F49">
      <w:pPr>
        <w:pStyle w:val="ListParagraph"/>
        <w:ind w:left="0"/>
        <w:jc w:val="both"/>
        <w:rPr>
          <w:rFonts w:cstheme="minorHAnsi"/>
          <w:shd w:val="clear" w:color="auto" w:fill="FFFFFF"/>
        </w:rPr>
      </w:pPr>
      <w:r w:rsidRPr="00CA4258">
        <w:rPr>
          <w:rFonts w:cstheme="minorHAnsi"/>
        </w:rPr>
        <w:t>[</w:t>
      </w:r>
      <w:r w:rsidR="00C20D22" w:rsidRPr="00CA4258">
        <w:rPr>
          <w:rFonts w:cstheme="minorHAnsi"/>
        </w:rPr>
        <w:t>5</w:t>
      </w:r>
      <w:r w:rsidRPr="00CA4258">
        <w:rPr>
          <w:rFonts w:cstheme="minorHAnsi"/>
        </w:rPr>
        <w:t>]</w:t>
      </w:r>
      <w:r w:rsidR="00C93D52" w:rsidRPr="00CA4258">
        <w:rPr>
          <w:rFonts w:cstheme="minorHAnsi"/>
        </w:rPr>
        <w:t xml:space="preserve"> </w:t>
      </w:r>
      <w:r w:rsidR="00C93D52" w:rsidRPr="00CA4258">
        <w:rPr>
          <w:rFonts w:cstheme="minorHAnsi"/>
          <w:shd w:val="clear" w:color="auto" w:fill="FFFFFF"/>
        </w:rPr>
        <w:t xml:space="preserve">Huang C, Wang Y, Li X, Ren L, Zhao J, Hu Y, Zhang L, Fan G, Xu J, Gu X, Cheng Z, Yu T, Xia J, Wei Y, Wu W, </w:t>
      </w:r>
      <w:proofErr w:type="spellStart"/>
      <w:r w:rsidR="00C93D52" w:rsidRPr="00CA4258">
        <w:rPr>
          <w:rFonts w:cstheme="minorHAnsi"/>
          <w:shd w:val="clear" w:color="auto" w:fill="FFFFFF"/>
        </w:rPr>
        <w:t>Xie</w:t>
      </w:r>
      <w:proofErr w:type="spellEnd"/>
      <w:r w:rsidR="00C93D52" w:rsidRPr="00CA4258">
        <w:rPr>
          <w:rFonts w:cstheme="minorHAnsi"/>
          <w:shd w:val="clear" w:color="auto" w:fill="FFFFFF"/>
        </w:rPr>
        <w:t xml:space="preserve"> X, Yin W, Li H, Liu M, Xiao Y, Gao H, Guo L, </w:t>
      </w:r>
      <w:proofErr w:type="spellStart"/>
      <w:r w:rsidR="00C93D52" w:rsidRPr="00CA4258">
        <w:rPr>
          <w:rFonts w:cstheme="minorHAnsi"/>
          <w:shd w:val="clear" w:color="auto" w:fill="FFFFFF"/>
        </w:rPr>
        <w:t>Xie</w:t>
      </w:r>
      <w:proofErr w:type="spellEnd"/>
      <w:r w:rsidR="00C93D52" w:rsidRPr="00CA4258">
        <w:rPr>
          <w:rFonts w:cstheme="minorHAnsi"/>
          <w:shd w:val="clear" w:color="auto" w:fill="FFFFFF"/>
        </w:rPr>
        <w:t xml:space="preserve"> J, Wang G, Jiang R, Gao Z, </w:t>
      </w:r>
      <w:proofErr w:type="spellStart"/>
      <w:r w:rsidR="00C93D52" w:rsidRPr="00CA4258">
        <w:rPr>
          <w:rFonts w:cstheme="minorHAnsi"/>
          <w:shd w:val="clear" w:color="auto" w:fill="FFFFFF"/>
        </w:rPr>
        <w:t>Jin</w:t>
      </w:r>
      <w:proofErr w:type="spellEnd"/>
      <w:r w:rsidR="00C93D52" w:rsidRPr="00CA4258">
        <w:rPr>
          <w:rFonts w:cstheme="minorHAnsi"/>
          <w:shd w:val="clear" w:color="auto" w:fill="FFFFFF"/>
        </w:rPr>
        <w:t xml:space="preserve"> Q, Wang J, Cao B. Clinical features of patients infected with 2019 novel coronavirus in Wuhan, China. Lancet. 2020 Feb 15;395(10223):497-506. </w:t>
      </w:r>
      <w:proofErr w:type="spellStart"/>
      <w:r w:rsidR="00C93D52" w:rsidRPr="00CA4258">
        <w:rPr>
          <w:rFonts w:cstheme="minorHAnsi"/>
          <w:shd w:val="clear" w:color="auto" w:fill="FFFFFF"/>
        </w:rPr>
        <w:t>doi</w:t>
      </w:r>
      <w:proofErr w:type="spellEnd"/>
      <w:r w:rsidR="00C93D52" w:rsidRPr="00CA4258">
        <w:rPr>
          <w:rFonts w:cstheme="minorHAnsi"/>
          <w:shd w:val="clear" w:color="auto" w:fill="FFFFFF"/>
        </w:rPr>
        <w:t xml:space="preserve">: 10.1016/S0140-6736(20)30183-5. </w:t>
      </w:r>
      <w:proofErr w:type="spellStart"/>
      <w:r w:rsidR="00C93D52" w:rsidRPr="00CA4258">
        <w:rPr>
          <w:rFonts w:cstheme="minorHAnsi"/>
          <w:shd w:val="clear" w:color="auto" w:fill="FFFFFF"/>
        </w:rPr>
        <w:t>Epub</w:t>
      </w:r>
      <w:proofErr w:type="spellEnd"/>
      <w:r w:rsidR="00C93D52" w:rsidRPr="00CA4258">
        <w:rPr>
          <w:rFonts w:cstheme="minorHAnsi"/>
          <w:shd w:val="clear" w:color="auto" w:fill="FFFFFF"/>
        </w:rPr>
        <w:t xml:space="preserve"> 2020 </w:t>
      </w:r>
      <w:del w:id="46" w:author="HImanshu Himan" w:date="2021-07-15T09:36:00Z">
        <w:r w:rsidR="00C93D52" w:rsidRPr="00CA4258" w:rsidDel="00BA686C">
          <w:rPr>
            <w:rFonts w:cstheme="minorHAnsi"/>
            <w:shd w:val="clear" w:color="auto" w:fill="FFFFFF"/>
          </w:rPr>
          <w:delText>Jan 24</w:delText>
        </w:r>
      </w:del>
      <w:ins w:id="47" w:author="HImanshu Himan" w:date="2021-07-15T09:36:00Z">
        <w:r w:rsidR="00BA686C">
          <w:rPr>
            <w:rFonts w:cstheme="minorHAnsi"/>
            <w:shd w:val="clear" w:color="auto" w:fill="FFFFFF"/>
          </w:rPr>
          <w:t>24 January</w:t>
        </w:r>
      </w:ins>
      <w:r w:rsidR="00C93D52" w:rsidRPr="00CA4258">
        <w:rPr>
          <w:rFonts w:cstheme="minorHAnsi"/>
          <w:shd w:val="clear" w:color="auto" w:fill="FFFFFF"/>
        </w:rPr>
        <w:t xml:space="preserve">. Erratum in: Lancet. 2020 Jan </w:t>
      </w:r>
      <w:proofErr w:type="gramStart"/>
      <w:r w:rsidR="00C93D52" w:rsidRPr="00CA4258">
        <w:rPr>
          <w:rFonts w:cstheme="minorHAnsi"/>
          <w:shd w:val="clear" w:color="auto" w:fill="FFFFFF"/>
        </w:rPr>
        <w:t>30;:</w:t>
      </w:r>
      <w:proofErr w:type="gramEnd"/>
      <w:r w:rsidR="00C93D52" w:rsidRPr="00CA4258">
        <w:rPr>
          <w:rFonts w:cstheme="minorHAnsi"/>
          <w:shd w:val="clear" w:color="auto" w:fill="FFFFFF"/>
        </w:rPr>
        <w:t xml:space="preserve"> PMID: 31986264; PMCID: PMC7159299.</w:t>
      </w:r>
    </w:p>
    <w:p w14:paraId="412F8515" w14:textId="42E0FE07" w:rsidR="00800CED" w:rsidRPr="00CA4258" w:rsidRDefault="00800CED" w:rsidP="00E17F49">
      <w:pPr>
        <w:pStyle w:val="ListParagraph"/>
        <w:ind w:left="0"/>
        <w:jc w:val="both"/>
        <w:rPr>
          <w:rFonts w:cstheme="minorHAnsi"/>
          <w:shd w:val="clear" w:color="auto" w:fill="FFFFFF"/>
        </w:rPr>
      </w:pPr>
      <w:r w:rsidRPr="00CA4258">
        <w:rPr>
          <w:rFonts w:cstheme="minorHAnsi"/>
          <w:shd w:val="clear" w:color="auto" w:fill="FFFFFF"/>
        </w:rPr>
        <w:t xml:space="preserve">[6] </w:t>
      </w:r>
      <w:proofErr w:type="spellStart"/>
      <w:r w:rsidRPr="00CA4258">
        <w:rPr>
          <w:rFonts w:cstheme="minorHAnsi"/>
          <w:shd w:val="clear" w:color="auto" w:fill="FFFFFF"/>
        </w:rPr>
        <w:t>Rudraraju</w:t>
      </w:r>
      <w:proofErr w:type="spellEnd"/>
      <w:r w:rsidRPr="00CA4258">
        <w:rPr>
          <w:rFonts w:cstheme="minorHAnsi"/>
          <w:shd w:val="clear" w:color="auto" w:fill="FFFFFF"/>
        </w:rPr>
        <w:t xml:space="preserve">, </w:t>
      </w:r>
      <w:proofErr w:type="spellStart"/>
      <w:r w:rsidRPr="00CA4258">
        <w:rPr>
          <w:rFonts w:cstheme="minorHAnsi"/>
          <w:shd w:val="clear" w:color="auto" w:fill="FFFFFF"/>
        </w:rPr>
        <w:t>Gowrisree</w:t>
      </w:r>
      <w:proofErr w:type="spellEnd"/>
      <w:r w:rsidRPr="00CA4258">
        <w:rPr>
          <w:rFonts w:cstheme="minorHAnsi"/>
          <w:shd w:val="clear" w:color="auto" w:fill="FFFFFF"/>
        </w:rPr>
        <w:t xml:space="preserve"> &amp; </w:t>
      </w:r>
      <w:proofErr w:type="spellStart"/>
      <w:r w:rsidRPr="00CA4258">
        <w:rPr>
          <w:rFonts w:cstheme="minorHAnsi"/>
          <w:shd w:val="clear" w:color="auto" w:fill="FFFFFF"/>
        </w:rPr>
        <w:t>Palreddy</w:t>
      </w:r>
      <w:proofErr w:type="spellEnd"/>
      <w:r w:rsidRPr="00CA4258">
        <w:rPr>
          <w:rFonts w:cstheme="minorHAnsi"/>
          <w:shd w:val="clear" w:color="auto" w:fill="FFFFFF"/>
        </w:rPr>
        <w:t xml:space="preserve">, </w:t>
      </w:r>
      <w:proofErr w:type="spellStart"/>
      <w:r w:rsidRPr="00CA4258">
        <w:rPr>
          <w:rFonts w:cstheme="minorHAnsi"/>
          <w:shd w:val="clear" w:color="auto" w:fill="FFFFFF"/>
        </w:rPr>
        <w:t>ShubhaDeepti</w:t>
      </w:r>
      <w:proofErr w:type="spellEnd"/>
      <w:r w:rsidRPr="00CA4258">
        <w:rPr>
          <w:rFonts w:cstheme="minorHAnsi"/>
          <w:shd w:val="clear" w:color="auto" w:fill="FFFFFF"/>
        </w:rPr>
        <w:t xml:space="preserve"> &amp; </w:t>
      </w:r>
      <w:proofErr w:type="spellStart"/>
      <w:r w:rsidRPr="00CA4258">
        <w:rPr>
          <w:rFonts w:cstheme="minorHAnsi"/>
          <w:shd w:val="clear" w:color="auto" w:fill="FFFFFF"/>
        </w:rPr>
        <w:t>Mamidgi</w:t>
      </w:r>
      <w:proofErr w:type="spellEnd"/>
      <w:r w:rsidRPr="00CA4258">
        <w:rPr>
          <w:rFonts w:cstheme="minorHAnsi"/>
          <w:shd w:val="clear" w:color="auto" w:fill="FFFFFF"/>
        </w:rPr>
        <w:t xml:space="preserve">, </w:t>
      </w:r>
      <w:proofErr w:type="spellStart"/>
      <w:r w:rsidRPr="00CA4258">
        <w:rPr>
          <w:rFonts w:cstheme="minorHAnsi"/>
          <w:shd w:val="clear" w:color="auto" w:fill="FFFFFF"/>
        </w:rPr>
        <w:t>Baswaraj</w:t>
      </w:r>
      <w:proofErr w:type="spellEnd"/>
      <w:r w:rsidRPr="00CA4258">
        <w:rPr>
          <w:rFonts w:cstheme="minorHAnsi"/>
          <w:shd w:val="clear" w:color="auto" w:fill="FFFFFF"/>
        </w:rPr>
        <w:t xml:space="preserve"> &amp; </w:t>
      </w:r>
      <w:proofErr w:type="spellStart"/>
      <w:r w:rsidRPr="00CA4258">
        <w:rPr>
          <w:rFonts w:cstheme="minorHAnsi"/>
          <w:shd w:val="clear" w:color="auto" w:fill="FFFFFF"/>
        </w:rPr>
        <w:t>Sripada</w:t>
      </w:r>
      <w:proofErr w:type="spellEnd"/>
      <w:r w:rsidRPr="00CA4258">
        <w:rPr>
          <w:rFonts w:cstheme="minorHAnsi"/>
          <w:shd w:val="clear" w:color="auto" w:fill="FFFFFF"/>
        </w:rPr>
        <w:t xml:space="preserve">, Narayana Rao &amp; Padma Sai, Y. &amp; Kumar, </w:t>
      </w:r>
      <w:proofErr w:type="spellStart"/>
      <w:proofErr w:type="gramStart"/>
      <w:r w:rsidRPr="00CA4258">
        <w:rPr>
          <w:rFonts w:cstheme="minorHAnsi"/>
          <w:shd w:val="clear" w:color="auto" w:fill="FFFFFF"/>
        </w:rPr>
        <w:t>V.Naveen</w:t>
      </w:r>
      <w:proofErr w:type="spellEnd"/>
      <w:proofErr w:type="gramEnd"/>
      <w:r w:rsidRPr="00CA4258">
        <w:rPr>
          <w:rFonts w:cstheme="minorHAnsi"/>
          <w:shd w:val="clear" w:color="auto" w:fill="FFFFFF"/>
        </w:rPr>
        <w:t xml:space="preserve"> &amp; </w:t>
      </w:r>
      <w:proofErr w:type="spellStart"/>
      <w:r w:rsidRPr="00CA4258">
        <w:rPr>
          <w:rFonts w:cstheme="minorHAnsi"/>
          <w:shd w:val="clear" w:color="auto" w:fill="FFFFFF"/>
        </w:rPr>
        <w:t>Haranath</w:t>
      </w:r>
      <w:proofErr w:type="spellEnd"/>
      <w:r w:rsidRPr="00CA4258">
        <w:rPr>
          <w:rFonts w:cstheme="minorHAnsi"/>
          <w:shd w:val="clear" w:color="auto" w:fill="FFFFFF"/>
        </w:rPr>
        <w:t>, Sai. (2020). Cough sound analysis and objective correlation with spirometry and clinical diagnosis. Informatics in Medicine Unlocked. 19. 100319. 10.1016/j.imu.2020.100319.</w:t>
      </w:r>
    </w:p>
    <w:p w14:paraId="6A9660E5" w14:textId="400C3B9B" w:rsidR="00C93D52" w:rsidRPr="00CA4258" w:rsidRDefault="00C93D52" w:rsidP="00E17F49">
      <w:pPr>
        <w:pStyle w:val="ListParagraph"/>
        <w:ind w:left="0"/>
        <w:jc w:val="both"/>
        <w:rPr>
          <w:rFonts w:cstheme="minorHAnsi"/>
          <w:shd w:val="clear" w:color="auto" w:fill="FFFFFF"/>
        </w:rPr>
      </w:pPr>
      <w:r w:rsidRPr="00CA4258">
        <w:rPr>
          <w:rFonts w:cstheme="minorHAnsi"/>
          <w:shd w:val="clear" w:color="auto" w:fill="FFFFFF"/>
        </w:rPr>
        <w:t>[</w:t>
      </w:r>
      <w:r w:rsidR="00C0339A" w:rsidRPr="00CA4258">
        <w:rPr>
          <w:rFonts w:cstheme="minorHAnsi"/>
          <w:shd w:val="clear" w:color="auto" w:fill="FFFFFF"/>
        </w:rPr>
        <w:t>7</w:t>
      </w:r>
      <w:r w:rsidRPr="00CA4258">
        <w:rPr>
          <w:rFonts w:cstheme="minorHAnsi"/>
          <w:shd w:val="clear" w:color="auto" w:fill="FFFFFF"/>
        </w:rPr>
        <w:t>]</w:t>
      </w:r>
      <w:r w:rsidR="008D7013" w:rsidRPr="00CA4258">
        <w:rPr>
          <w:rFonts w:cstheme="minorHAnsi"/>
          <w:shd w:val="clear" w:color="auto" w:fill="FFFFFF"/>
        </w:rPr>
        <w:t xml:space="preserve"> J. </w:t>
      </w:r>
      <w:proofErr w:type="spellStart"/>
      <w:r w:rsidR="008D7013" w:rsidRPr="00CA4258">
        <w:rPr>
          <w:rFonts w:cstheme="minorHAnsi"/>
          <w:shd w:val="clear" w:color="auto" w:fill="FFFFFF"/>
        </w:rPr>
        <w:t>Vrindavanam</w:t>
      </w:r>
      <w:proofErr w:type="spellEnd"/>
      <w:r w:rsidR="008D7013" w:rsidRPr="00CA4258">
        <w:rPr>
          <w:rFonts w:cstheme="minorHAnsi"/>
          <w:shd w:val="clear" w:color="auto" w:fill="FFFFFF"/>
        </w:rPr>
        <w:t xml:space="preserve">, R. Srinath, H. H. Shankar and G. Nagesh, </w:t>
      </w:r>
      <w:del w:id="48" w:author="HImanshu Himan" w:date="2021-07-15T09:36:00Z">
        <w:r w:rsidR="00A31907" w:rsidDel="00BA686C">
          <w:rPr>
            <w:rFonts w:cstheme="minorHAnsi"/>
            <w:shd w:val="clear" w:color="auto" w:fill="FFFFFF"/>
          </w:rPr>
          <w:delText>“</w:delText>
        </w:r>
      </w:del>
      <w:ins w:id="49" w:author="HImanshu Himan" w:date="2021-07-15T09:36:00Z">
        <w:r w:rsidR="00BA686C">
          <w:rPr>
            <w:rFonts w:cstheme="minorHAnsi"/>
            <w:shd w:val="clear" w:color="auto" w:fill="FFFFFF"/>
          </w:rPr>
          <w:t>"</w:t>
        </w:r>
      </w:ins>
      <w:r w:rsidR="008D7013" w:rsidRPr="00CA4258">
        <w:rPr>
          <w:rFonts w:cstheme="minorHAnsi"/>
          <w:shd w:val="clear" w:color="auto" w:fill="FFFFFF"/>
        </w:rPr>
        <w:t>Machine Learning based COVID-19 Cough Classification Models - A Comparative Analysis</w:t>
      </w:r>
      <w:del w:id="50" w:author="HImanshu Himan" w:date="2021-07-15T09:36:00Z">
        <w:r w:rsidR="008D7013" w:rsidRPr="00CA4258" w:rsidDel="00BA686C">
          <w:rPr>
            <w:rFonts w:cstheme="minorHAnsi"/>
            <w:shd w:val="clear" w:color="auto" w:fill="FFFFFF"/>
          </w:rPr>
          <w:delText>,</w:delText>
        </w:r>
        <w:r w:rsidR="00A31907" w:rsidDel="00BA686C">
          <w:rPr>
            <w:rFonts w:cstheme="minorHAnsi"/>
            <w:shd w:val="clear" w:color="auto" w:fill="FFFFFF"/>
          </w:rPr>
          <w:delText>”</w:delText>
        </w:r>
        <w:r w:rsidR="008D7013" w:rsidRPr="00CA4258" w:rsidDel="00BA686C">
          <w:rPr>
            <w:rFonts w:cstheme="minorHAnsi"/>
            <w:shd w:val="clear" w:color="auto" w:fill="FFFFFF"/>
          </w:rPr>
          <w:delText> </w:delText>
        </w:r>
      </w:del>
      <w:ins w:id="51" w:author="HImanshu Himan" w:date="2021-07-15T09:36:00Z">
        <w:r w:rsidR="00BA686C" w:rsidRPr="00CA4258">
          <w:rPr>
            <w:rFonts w:cstheme="minorHAnsi"/>
            <w:shd w:val="clear" w:color="auto" w:fill="FFFFFF"/>
          </w:rPr>
          <w:t>,</w:t>
        </w:r>
        <w:r w:rsidR="00BA686C">
          <w:rPr>
            <w:rFonts w:cstheme="minorHAnsi"/>
            <w:shd w:val="clear" w:color="auto" w:fill="FFFFFF"/>
          </w:rPr>
          <w:t>"</w:t>
        </w:r>
        <w:r w:rsidR="00BA686C" w:rsidRPr="00CA4258">
          <w:rPr>
            <w:rFonts w:cstheme="minorHAnsi"/>
            <w:shd w:val="clear" w:color="auto" w:fill="FFFFFF"/>
          </w:rPr>
          <w:t> </w:t>
        </w:r>
      </w:ins>
      <w:r w:rsidR="008D7013" w:rsidRPr="00CA4258">
        <w:rPr>
          <w:rStyle w:val="Emphasis"/>
          <w:rFonts w:cstheme="minorHAnsi"/>
          <w:shd w:val="clear" w:color="auto" w:fill="FFFFFF"/>
        </w:rPr>
        <w:t>2021 5th International Conference on Computing Methodologies and Communication (ICCMC)</w:t>
      </w:r>
      <w:r w:rsidR="008D7013" w:rsidRPr="00CA4258">
        <w:rPr>
          <w:rFonts w:cstheme="minorHAnsi"/>
          <w:shd w:val="clear" w:color="auto" w:fill="FFFFFF"/>
        </w:rPr>
        <w:t xml:space="preserve">, 2021, pp. 420-426, </w:t>
      </w:r>
      <w:proofErr w:type="spellStart"/>
      <w:r w:rsidR="008D7013" w:rsidRPr="00CA4258">
        <w:rPr>
          <w:rFonts w:cstheme="minorHAnsi"/>
          <w:shd w:val="clear" w:color="auto" w:fill="FFFFFF"/>
        </w:rPr>
        <w:t>doi</w:t>
      </w:r>
      <w:proofErr w:type="spellEnd"/>
      <w:r w:rsidR="008D7013" w:rsidRPr="00CA4258">
        <w:rPr>
          <w:rFonts w:cstheme="minorHAnsi"/>
          <w:shd w:val="clear" w:color="auto" w:fill="FFFFFF"/>
        </w:rPr>
        <w:t>: 10.1109/ICCMC51019.2021.9418358</w:t>
      </w:r>
    </w:p>
    <w:p w14:paraId="5CBC72B4" w14:textId="6F0FA6A1" w:rsidR="00E27A14" w:rsidRPr="00CA4258" w:rsidRDefault="00E27A14" w:rsidP="00E17F49">
      <w:pPr>
        <w:pStyle w:val="ListParagraph"/>
        <w:ind w:left="0"/>
        <w:jc w:val="both"/>
        <w:rPr>
          <w:rFonts w:cstheme="minorHAnsi"/>
          <w:shd w:val="clear" w:color="auto" w:fill="FFFFFF"/>
        </w:rPr>
      </w:pPr>
      <w:r w:rsidRPr="00CA4258">
        <w:rPr>
          <w:rFonts w:cstheme="minorHAnsi"/>
          <w:shd w:val="clear" w:color="auto" w:fill="FFFFFF"/>
        </w:rPr>
        <w:t xml:space="preserve">[8] G. Deshpande and B. Schuller, </w:t>
      </w:r>
      <w:del w:id="52" w:author="HImanshu Himan" w:date="2021-07-15T09:36:00Z">
        <w:r w:rsidR="00A31907" w:rsidDel="00BA686C">
          <w:rPr>
            <w:rFonts w:cstheme="minorHAnsi"/>
            <w:shd w:val="clear" w:color="auto" w:fill="FFFFFF"/>
          </w:rPr>
          <w:delText>“</w:delText>
        </w:r>
      </w:del>
      <w:ins w:id="53" w:author="HImanshu Himan" w:date="2021-07-15T09:36:00Z">
        <w:r w:rsidR="00BA686C">
          <w:rPr>
            <w:rFonts w:cstheme="minorHAnsi"/>
            <w:shd w:val="clear" w:color="auto" w:fill="FFFFFF"/>
          </w:rPr>
          <w:t>"</w:t>
        </w:r>
      </w:ins>
      <w:r w:rsidRPr="00CA4258">
        <w:rPr>
          <w:rFonts w:cstheme="minorHAnsi"/>
          <w:shd w:val="clear" w:color="auto" w:fill="FFFFFF"/>
        </w:rPr>
        <w:t>An Overview on Audio, Signal, Speech, &amp; Language Processing for COVID-19</w:t>
      </w:r>
      <w:del w:id="54" w:author="HImanshu Himan" w:date="2021-07-15T09:36:00Z">
        <w:r w:rsidRPr="00CA4258" w:rsidDel="00BA686C">
          <w:rPr>
            <w:rFonts w:cstheme="minorHAnsi"/>
            <w:shd w:val="clear" w:color="auto" w:fill="FFFFFF"/>
          </w:rPr>
          <w:delText>,</w:delText>
        </w:r>
        <w:r w:rsidR="00A31907" w:rsidDel="00BA686C">
          <w:rPr>
            <w:rFonts w:cstheme="minorHAnsi"/>
            <w:shd w:val="clear" w:color="auto" w:fill="FFFFFF"/>
          </w:rPr>
          <w:delText>”</w:delText>
        </w:r>
        <w:r w:rsidRPr="00CA4258" w:rsidDel="00BA686C">
          <w:rPr>
            <w:rFonts w:cstheme="minorHAnsi"/>
            <w:shd w:val="clear" w:color="auto" w:fill="FFFFFF"/>
          </w:rPr>
          <w:delText xml:space="preserve"> </w:delText>
        </w:r>
      </w:del>
      <w:ins w:id="55" w:author="HImanshu Himan" w:date="2021-07-15T09:36:00Z">
        <w:r w:rsidR="00BA686C" w:rsidRPr="00CA4258">
          <w:rPr>
            <w:rFonts w:cstheme="minorHAnsi"/>
            <w:shd w:val="clear" w:color="auto" w:fill="FFFFFF"/>
          </w:rPr>
          <w:t>,</w:t>
        </w:r>
        <w:r w:rsidR="00BA686C">
          <w:rPr>
            <w:rFonts w:cstheme="minorHAnsi"/>
            <w:shd w:val="clear" w:color="auto" w:fill="FFFFFF"/>
          </w:rPr>
          <w:t>"</w:t>
        </w:r>
        <w:r w:rsidR="00BA686C" w:rsidRPr="00CA4258">
          <w:rPr>
            <w:rFonts w:cstheme="minorHAnsi"/>
            <w:shd w:val="clear" w:color="auto" w:fill="FFFFFF"/>
          </w:rPr>
          <w:t xml:space="preserve"> </w:t>
        </w:r>
      </w:ins>
      <w:r w:rsidRPr="00CA4258">
        <w:rPr>
          <w:rFonts w:cstheme="minorHAnsi"/>
          <w:shd w:val="clear" w:color="auto" w:fill="FFFFFF"/>
        </w:rPr>
        <w:t>pp. 1-5, May 2020.</w:t>
      </w:r>
    </w:p>
    <w:p w14:paraId="363A89D0" w14:textId="403B2F35" w:rsidR="00DB1EAD" w:rsidRPr="00CA4258" w:rsidRDefault="00DB1EAD" w:rsidP="00E17F49">
      <w:pPr>
        <w:pStyle w:val="ListParagraph"/>
        <w:ind w:left="0"/>
        <w:jc w:val="both"/>
        <w:rPr>
          <w:rFonts w:cstheme="minorHAnsi"/>
        </w:rPr>
      </w:pPr>
      <w:r w:rsidRPr="00CA4258">
        <w:rPr>
          <w:rFonts w:cstheme="minorHAnsi"/>
          <w:shd w:val="clear" w:color="auto" w:fill="FFFFFF"/>
        </w:rPr>
        <w:t xml:space="preserve">[9] </w:t>
      </w:r>
      <w:r w:rsidRPr="00CA4258">
        <w:rPr>
          <w:rFonts w:cstheme="minorHAnsi"/>
        </w:rPr>
        <w:t xml:space="preserve">Abeyratne UR, </w:t>
      </w:r>
      <w:proofErr w:type="spellStart"/>
      <w:r w:rsidRPr="00CA4258">
        <w:rPr>
          <w:rFonts w:cstheme="minorHAnsi"/>
        </w:rPr>
        <w:t>Swarnkar</w:t>
      </w:r>
      <w:proofErr w:type="spellEnd"/>
      <w:r w:rsidRPr="00CA4258">
        <w:rPr>
          <w:rFonts w:cstheme="minorHAnsi"/>
        </w:rPr>
        <w:t xml:space="preserve"> V, </w:t>
      </w:r>
      <w:proofErr w:type="spellStart"/>
      <w:r w:rsidRPr="00CA4258">
        <w:rPr>
          <w:rFonts w:cstheme="minorHAnsi"/>
        </w:rPr>
        <w:t>Setyati</w:t>
      </w:r>
      <w:proofErr w:type="spellEnd"/>
      <w:r w:rsidRPr="00CA4258">
        <w:rPr>
          <w:rFonts w:cstheme="minorHAnsi"/>
        </w:rPr>
        <w:t xml:space="preserve"> A, </w:t>
      </w:r>
      <w:proofErr w:type="spellStart"/>
      <w:r w:rsidRPr="00CA4258">
        <w:rPr>
          <w:rFonts w:cstheme="minorHAnsi"/>
        </w:rPr>
        <w:t>Triasih</w:t>
      </w:r>
      <w:proofErr w:type="spellEnd"/>
      <w:r w:rsidRPr="00CA4258">
        <w:rPr>
          <w:rFonts w:cstheme="minorHAnsi"/>
        </w:rPr>
        <w:t xml:space="preserve"> R. Cough sound analysis can rapidly diagnose childhood pneumonia. Ann Biomed Eng. 2013;41(11):2448–62</w:t>
      </w:r>
    </w:p>
    <w:p w14:paraId="398EDE8B" w14:textId="7A499A44" w:rsidR="0066627E" w:rsidRPr="00CA4258" w:rsidRDefault="0066627E" w:rsidP="00E17F49">
      <w:pPr>
        <w:pStyle w:val="ListParagraph"/>
        <w:ind w:left="0"/>
        <w:jc w:val="both"/>
        <w:rPr>
          <w:rFonts w:cstheme="minorHAnsi"/>
        </w:rPr>
      </w:pPr>
      <w:r w:rsidRPr="00CA4258">
        <w:rPr>
          <w:rFonts w:cstheme="minorHAnsi"/>
        </w:rPr>
        <w:t xml:space="preserve">[10] A. N. Belkacem, S. </w:t>
      </w:r>
      <w:proofErr w:type="spellStart"/>
      <w:r w:rsidRPr="00CA4258">
        <w:rPr>
          <w:rFonts w:cstheme="minorHAnsi"/>
        </w:rPr>
        <w:t>Ouhbi</w:t>
      </w:r>
      <w:proofErr w:type="spellEnd"/>
      <w:r w:rsidRPr="00CA4258">
        <w:rPr>
          <w:rFonts w:cstheme="minorHAnsi"/>
        </w:rPr>
        <w:t xml:space="preserve">, A. Lakas, E. </w:t>
      </w:r>
      <w:proofErr w:type="spellStart"/>
      <w:r w:rsidRPr="00CA4258">
        <w:rPr>
          <w:rFonts w:cstheme="minorHAnsi"/>
        </w:rPr>
        <w:t>Benkhelifa</w:t>
      </w:r>
      <w:proofErr w:type="spellEnd"/>
      <w:r w:rsidRPr="00CA4258">
        <w:rPr>
          <w:rFonts w:cstheme="minorHAnsi"/>
        </w:rPr>
        <w:t xml:space="preserve">, and C. Chen, </w:t>
      </w:r>
      <w:del w:id="56" w:author="HImanshu Himan" w:date="2021-07-15T09:36:00Z">
        <w:r w:rsidRPr="00CA4258" w:rsidDel="00BA686C">
          <w:rPr>
            <w:rFonts w:cstheme="minorHAnsi"/>
          </w:rPr>
          <w:delText>“</w:delText>
        </w:r>
      </w:del>
      <w:ins w:id="57" w:author="HImanshu Himan" w:date="2021-07-15T09:36:00Z">
        <w:r w:rsidR="00BA686C">
          <w:rPr>
            <w:rFonts w:cstheme="minorHAnsi"/>
          </w:rPr>
          <w:t>"</w:t>
        </w:r>
      </w:ins>
      <w:r w:rsidRPr="00CA4258">
        <w:rPr>
          <w:rFonts w:cstheme="minorHAnsi"/>
        </w:rPr>
        <w:t>End-to-end ai-based point-of-care diagnosis system for classifying respiratory illnesses and early detection of COVID-19</w:t>
      </w:r>
      <w:del w:id="58" w:author="HImanshu Himan" w:date="2021-07-15T09:36:00Z">
        <w:r w:rsidRPr="00CA4258" w:rsidDel="00BA686C">
          <w:rPr>
            <w:rFonts w:cstheme="minorHAnsi"/>
          </w:rPr>
          <w:delText xml:space="preserve">,” </w:delText>
        </w:r>
      </w:del>
      <w:ins w:id="59" w:author="HImanshu Himan" w:date="2021-07-15T09:36:00Z">
        <w:r w:rsidR="00BA686C" w:rsidRPr="00CA4258">
          <w:rPr>
            <w:rFonts w:cstheme="minorHAnsi"/>
          </w:rPr>
          <w:t>,</w:t>
        </w:r>
        <w:r w:rsidR="00BA686C">
          <w:rPr>
            <w:rFonts w:cstheme="minorHAnsi"/>
          </w:rPr>
          <w:t>"</w:t>
        </w:r>
        <w:r w:rsidR="00BA686C" w:rsidRPr="00CA4258">
          <w:rPr>
            <w:rFonts w:cstheme="minorHAnsi"/>
          </w:rPr>
          <w:t xml:space="preserve"> </w:t>
        </w:r>
      </w:ins>
      <w:proofErr w:type="spellStart"/>
      <w:r w:rsidRPr="00CA4258">
        <w:rPr>
          <w:rFonts w:cstheme="minorHAnsi"/>
        </w:rPr>
        <w:t>arXiv</w:t>
      </w:r>
      <w:proofErr w:type="spellEnd"/>
      <w:r w:rsidRPr="00CA4258">
        <w:rPr>
          <w:rFonts w:cstheme="minorHAnsi"/>
        </w:rPr>
        <w:t xml:space="preserve"> preprint arXiv:2006.15469, 2020.</w:t>
      </w:r>
    </w:p>
    <w:p w14:paraId="2914ABF2" w14:textId="283B80D6" w:rsidR="0066627E" w:rsidRPr="00CA4258" w:rsidRDefault="0066627E" w:rsidP="00E17F49">
      <w:pPr>
        <w:pStyle w:val="ListParagraph"/>
        <w:ind w:left="0"/>
        <w:jc w:val="both"/>
        <w:rPr>
          <w:rFonts w:cstheme="minorHAnsi"/>
        </w:rPr>
      </w:pPr>
      <w:r w:rsidRPr="00CA4258">
        <w:rPr>
          <w:rFonts w:cstheme="minorHAnsi"/>
        </w:rPr>
        <w:t xml:space="preserve">[11] B. W. Schuller, D. M. Schuller, K. Qian, J. Liu, H. Zheng, and X. Li, </w:t>
      </w:r>
      <w:del w:id="60" w:author="HImanshu Himan" w:date="2021-07-15T09:36:00Z">
        <w:r w:rsidRPr="00CA4258" w:rsidDel="00BA686C">
          <w:rPr>
            <w:rFonts w:cstheme="minorHAnsi"/>
          </w:rPr>
          <w:delText>“</w:delText>
        </w:r>
      </w:del>
      <w:ins w:id="61" w:author="HImanshu Himan" w:date="2021-07-15T09:36:00Z">
        <w:r w:rsidR="00BA686C">
          <w:rPr>
            <w:rFonts w:cstheme="minorHAnsi"/>
          </w:rPr>
          <w:t>"</w:t>
        </w:r>
      </w:ins>
      <w:r w:rsidRPr="00CA4258">
        <w:rPr>
          <w:rFonts w:cstheme="minorHAnsi"/>
        </w:rPr>
        <w:t>COVID-19 and computer audition: An overview on what speech &amp; sound analysis could contribute in the sars-cov-2 corona crisis</w:t>
      </w:r>
      <w:del w:id="62" w:author="HImanshu Himan" w:date="2021-07-15T09:36:00Z">
        <w:r w:rsidRPr="00CA4258" w:rsidDel="00BA686C">
          <w:rPr>
            <w:rFonts w:cstheme="minorHAnsi"/>
          </w:rPr>
          <w:delText xml:space="preserve">,” </w:delText>
        </w:r>
      </w:del>
      <w:ins w:id="63" w:author="HImanshu Himan" w:date="2021-07-15T09:36:00Z">
        <w:r w:rsidR="00BA686C" w:rsidRPr="00CA4258">
          <w:rPr>
            <w:rFonts w:cstheme="minorHAnsi"/>
          </w:rPr>
          <w:t>,</w:t>
        </w:r>
        <w:r w:rsidR="00BA686C">
          <w:rPr>
            <w:rFonts w:cstheme="minorHAnsi"/>
          </w:rPr>
          <w:t>"</w:t>
        </w:r>
        <w:r w:rsidR="00BA686C" w:rsidRPr="00CA4258">
          <w:rPr>
            <w:rFonts w:cstheme="minorHAnsi"/>
          </w:rPr>
          <w:t xml:space="preserve"> </w:t>
        </w:r>
      </w:ins>
      <w:proofErr w:type="spellStart"/>
      <w:r w:rsidRPr="00CA4258">
        <w:rPr>
          <w:rFonts w:cstheme="minorHAnsi"/>
        </w:rPr>
        <w:t>arXiv</w:t>
      </w:r>
      <w:proofErr w:type="spellEnd"/>
      <w:r w:rsidRPr="00CA4258">
        <w:rPr>
          <w:rFonts w:cstheme="minorHAnsi"/>
        </w:rPr>
        <w:t xml:space="preserve"> preprint arXiv:2003.11117, 2020.</w:t>
      </w:r>
    </w:p>
    <w:p w14:paraId="589BF506" w14:textId="5258E580" w:rsidR="005B23BE" w:rsidRPr="00CA4258" w:rsidRDefault="003B54CD" w:rsidP="00E17F49">
      <w:pPr>
        <w:pStyle w:val="ListParagraph"/>
        <w:ind w:left="0"/>
        <w:jc w:val="both"/>
        <w:rPr>
          <w:rFonts w:cstheme="minorHAnsi"/>
        </w:rPr>
      </w:pPr>
      <w:r w:rsidRPr="00CA4258">
        <w:rPr>
          <w:rFonts w:cstheme="minorHAnsi"/>
        </w:rPr>
        <w:lastRenderedPageBreak/>
        <w:t xml:space="preserve">[12] </w:t>
      </w:r>
      <w:r w:rsidR="005B23BE" w:rsidRPr="00CA4258">
        <w:rPr>
          <w:rFonts w:cstheme="minorHAnsi"/>
        </w:rPr>
        <w:t xml:space="preserve">Chatrzarrin, </w:t>
      </w:r>
      <w:proofErr w:type="spellStart"/>
      <w:r w:rsidR="005B23BE" w:rsidRPr="00CA4258">
        <w:rPr>
          <w:rFonts w:cstheme="minorHAnsi"/>
        </w:rPr>
        <w:t>Hanieh</w:t>
      </w:r>
      <w:proofErr w:type="spellEnd"/>
      <w:r w:rsidR="005B23BE" w:rsidRPr="00CA4258">
        <w:rPr>
          <w:rFonts w:cstheme="minorHAnsi"/>
        </w:rPr>
        <w:t xml:space="preserve"> &amp; </w:t>
      </w:r>
      <w:proofErr w:type="spellStart"/>
      <w:r w:rsidR="005B23BE" w:rsidRPr="00CA4258">
        <w:rPr>
          <w:rFonts w:cstheme="minorHAnsi"/>
        </w:rPr>
        <w:t>Arcelus</w:t>
      </w:r>
      <w:proofErr w:type="spellEnd"/>
      <w:r w:rsidR="005B23BE" w:rsidRPr="00CA4258">
        <w:rPr>
          <w:rFonts w:cstheme="minorHAnsi"/>
        </w:rPr>
        <w:t xml:space="preserve">, Amaya &amp; </w:t>
      </w:r>
      <w:proofErr w:type="spellStart"/>
      <w:r w:rsidR="005B23BE" w:rsidRPr="00CA4258">
        <w:rPr>
          <w:rFonts w:cstheme="minorHAnsi"/>
        </w:rPr>
        <w:t>Goubran</w:t>
      </w:r>
      <w:proofErr w:type="spellEnd"/>
      <w:r w:rsidR="005B23BE" w:rsidRPr="00CA4258">
        <w:rPr>
          <w:rFonts w:cstheme="minorHAnsi"/>
        </w:rPr>
        <w:t xml:space="preserve">, Rafik &amp; </w:t>
      </w:r>
      <w:proofErr w:type="spellStart"/>
      <w:r w:rsidR="005B23BE" w:rsidRPr="00CA4258">
        <w:rPr>
          <w:rFonts w:cstheme="minorHAnsi"/>
        </w:rPr>
        <w:t>Knoefel</w:t>
      </w:r>
      <w:proofErr w:type="spellEnd"/>
      <w:r w:rsidR="005B23BE" w:rsidRPr="00CA4258">
        <w:rPr>
          <w:rFonts w:cstheme="minorHAnsi"/>
        </w:rPr>
        <w:t xml:space="preserve">, Frank. (2011). Feature extraction for the differentiation of dry and wet cough sounds. </w:t>
      </w:r>
      <w:proofErr w:type="spellStart"/>
      <w:r w:rsidR="005B23BE" w:rsidRPr="00CA4258">
        <w:rPr>
          <w:rFonts w:cstheme="minorHAnsi"/>
        </w:rPr>
        <w:t>MeMeA</w:t>
      </w:r>
      <w:proofErr w:type="spellEnd"/>
      <w:r w:rsidR="005B23BE" w:rsidRPr="00CA4258">
        <w:rPr>
          <w:rFonts w:cstheme="minorHAnsi"/>
        </w:rPr>
        <w:t xml:space="preserve"> 2011 - 2011 IEEE International Symposium on Medical Measurements and Applications, Proceedings. 10.1109/MeMeA.2011.5966670.</w:t>
      </w:r>
    </w:p>
    <w:p w14:paraId="1E3F8E68" w14:textId="4ACD6B7D" w:rsidR="00372B6D" w:rsidRPr="00CA4258" w:rsidRDefault="00372B6D" w:rsidP="00E17F49">
      <w:pPr>
        <w:pStyle w:val="ListParagraph"/>
        <w:ind w:left="0"/>
        <w:jc w:val="both"/>
        <w:rPr>
          <w:rFonts w:cstheme="minorHAnsi"/>
        </w:rPr>
      </w:pPr>
      <w:r w:rsidRPr="00CA4258">
        <w:rPr>
          <w:rFonts w:cstheme="minorHAnsi"/>
        </w:rPr>
        <w:t xml:space="preserve">[13] </w:t>
      </w:r>
      <w:proofErr w:type="spellStart"/>
      <w:proofErr w:type="gramStart"/>
      <w:r w:rsidRPr="00CA4258">
        <w:rPr>
          <w:rFonts w:cstheme="minorHAnsi"/>
        </w:rPr>
        <w:t>B.Vikrant</w:t>
      </w:r>
      <w:proofErr w:type="spellEnd"/>
      <w:proofErr w:type="gramEnd"/>
      <w:r w:rsidRPr="00CA4258">
        <w:rPr>
          <w:rFonts w:cstheme="minorHAnsi"/>
        </w:rPr>
        <w:t xml:space="preserve">, T. Ahmad and K.S. </w:t>
      </w:r>
      <w:proofErr w:type="spellStart"/>
      <w:r w:rsidRPr="00CA4258">
        <w:rPr>
          <w:rFonts w:cstheme="minorHAnsi"/>
        </w:rPr>
        <w:t>Dilip</w:t>
      </w:r>
      <w:proofErr w:type="spellEnd"/>
      <w:r w:rsidRPr="00CA4258">
        <w:rPr>
          <w:rFonts w:cstheme="minorHAnsi"/>
        </w:rPr>
        <w:t xml:space="preserve">, Pre-Processing and Classification of Cough Sounds in Noisy Environment using SVM, 2019 4th International Conference on Information Systems and Computer Networks (ISCON), </w:t>
      </w:r>
      <w:proofErr w:type="spellStart"/>
      <w:r w:rsidRPr="00CA4258">
        <w:rPr>
          <w:rFonts w:cstheme="minorHAnsi"/>
        </w:rPr>
        <w:t>doi</w:t>
      </w:r>
      <w:proofErr w:type="spellEnd"/>
      <w:r w:rsidRPr="00CA4258">
        <w:rPr>
          <w:rFonts w:cstheme="minorHAnsi"/>
        </w:rPr>
        <w:t>: 10.1109/ISCON47742.2019.9036277</w:t>
      </w:r>
    </w:p>
    <w:p w14:paraId="45A17885" w14:textId="18B17400" w:rsidR="007056C5" w:rsidRPr="00CA4258" w:rsidRDefault="007056C5" w:rsidP="00E17F49">
      <w:pPr>
        <w:pStyle w:val="ListParagraph"/>
        <w:ind w:left="0"/>
        <w:jc w:val="both"/>
        <w:rPr>
          <w:rFonts w:cstheme="minorHAnsi"/>
        </w:rPr>
      </w:pPr>
      <w:r w:rsidRPr="00CA4258">
        <w:rPr>
          <w:rFonts w:cstheme="minorHAnsi"/>
        </w:rPr>
        <w:t xml:space="preserve">[14] S. Matos, S.S. Birring, I.D. </w:t>
      </w:r>
      <w:proofErr w:type="spellStart"/>
      <w:r w:rsidRPr="00CA4258">
        <w:rPr>
          <w:rFonts w:cstheme="minorHAnsi"/>
        </w:rPr>
        <w:t>Pavord</w:t>
      </w:r>
      <w:proofErr w:type="spellEnd"/>
      <w:r w:rsidRPr="00CA4258">
        <w:rPr>
          <w:rFonts w:cstheme="minorHAnsi"/>
        </w:rPr>
        <w:t xml:space="preserve"> and H. Evans, Detection of cough signals in continuous audio recordings using hidden Markov models, 2006 IEEE Transactions on Biomedical Engineering, </w:t>
      </w:r>
      <w:proofErr w:type="spellStart"/>
      <w:r w:rsidRPr="00CA4258">
        <w:rPr>
          <w:rFonts w:cstheme="minorHAnsi"/>
        </w:rPr>
        <w:t>doi</w:t>
      </w:r>
      <w:proofErr w:type="spellEnd"/>
      <w:r w:rsidRPr="00CA4258">
        <w:rPr>
          <w:rFonts w:cstheme="minorHAnsi"/>
        </w:rPr>
        <w:t>: 10.1109/TBME.2006.873548, vol. 53, pp. 1078 to 1083.</w:t>
      </w:r>
    </w:p>
    <w:p w14:paraId="6ABBF37F" w14:textId="61434FF5" w:rsidR="00FE5CAA" w:rsidRPr="00CA4258" w:rsidRDefault="00FE5CAA" w:rsidP="00E17F49">
      <w:pPr>
        <w:pStyle w:val="ListParagraph"/>
        <w:ind w:left="0"/>
        <w:jc w:val="both"/>
        <w:rPr>
          <w:rFonts w:cstheme="minorHAnsi"/>
          <w:lang w:val="en-US"/>
        </w:rPr>
      </w:pPr>
      <w:r w:rsidRPr="00CA4258">
        <w:rPr>
          <w:rFonts w:cstheme="minorHAnsi"/>
        </w:rPr>
        <w:t>[15]</w:t>
      </w:r>
      <w:r w:rsidR="00B77E92">
        <w:rPr>
          <w:rFonts w:cstheme="minorHAnsi"/>
        </w:rPr>
        <w:t xml:space="preserve"> </w:t>
      </w:r>
      <w:r w:rsidR="00B77E92">
        <w:t xml:space="preserve">R. </w:t>
      </w:r>
      <w:proofErr w:type="spellStart"/>
      <w:r w:rsidR="00B77E92">
        <w:t>Bachu</w:t>
      </w:r>
      <w:proofErr w:type="spellEnd"/>
      <w:r w:rsidR="00B77E92">
        <w:t xml:space="preserve">, S. </w:t>
      </w:r>
      <w:proofErr w:type="spellStart"/>
      <w:r w:rsidR="00B77E92">
        <w:t>Kopparthi</w:t>
      </w:r>
      <w:proofErr w:type="spellEnd"/>
      <w:r w:rsidR="00B77E92">
        <w:t xml:space="preserve">, B. </w:t>
      </w:r>
      <w:proofErr w:type="spellStart"/>
      <w:r w:rsidR="00B77E92">
        <w:t>Adapa</w:t>
      </w:r>
      <w:proofErr w:type="spellEnd"/>
      <w:r w:rsidR="00B77E92">
        <w:t xml:space="preserve">, and B. D. </w:t>
      </w:r>
      <w:proofErr w:type="spellStart"/>
      <w:r w:rsidR="00B77E92">
        <w:t>Barkana</w:t>
      </w:r>
      <w:proofErr w:type="spellEnd"/>
      <w:r w:rsidR="00B77E92">
        <w:t xml:space="preserve">, </w:t>
      </w:r>
      <w:del w:id="64" w:author="HImanshu Himan" w:date="2021-07-15T09:36:00Z">
        <w:r w:rsidR="00B77E92" w:rsidDel="00BA686C">
          <w:delText>“</w:delText>
        </w:r>
      </w:del>
      <w:ins w:id="65" w:author="HImanshu Himan" w:date="2021-07-15T09:36:00Z">
        <w:r w:rsidR="00BA686C">
          <w:t>"</w:t>
        </w:r>
      </w:ins>
      <w:r w:rsidR="00B77E92">
        <w:t xml:space="preserve">Voiced/unvoiced decision for speech signals based on </w:t>
      </w:r>
      <w:proofErr w:type="spellStart"/>
      <w:r w:rsidR="00B77E92">
        <w:t>zerocrossing</w:t>
      </w:r>
      <w:proofErr w:type="spellEnd"/>
      <w:r w:rsidR="00B77E92">
        <w:t xml:space="preserve"> rate and energy</w:t>
      </w:r>
      <w:del w:id="66" w:author="HImanshu Himan" w:date="2021-07-15T09:36:00Z">
        <w:r w:rsidR="00B77E92" w:rsidDel="00BA686C">
          <w:delText xml:space="preserve">,” </w:delText>
        </w:r>
      </w:del>
      <w:ins w:id="67" w:author="HImanshu Himan" w:date="2021-07-15T09:36:00Z">
        <w:r w:rsidR="00BA686C">
          <w:t xml:space="preserve">," </w:t>
        </w:r>
      </w:ins>
      <w:r w:rsidR="00B77E92">
        <w:t>in Advanced techniques in computing sciences and software engineering. Springer, 2010, pp. 279–282.</w:t>
      </w:r>
      <w:r w:rsidRPr="00CA4258">
        <w:rPr>
          <w:rFonts w:cstheme="minorHAnsi"/>
        </w:rPr>
        <w:t xml:space="preserve"> </w:t>
      </w:r>
    </w:p>
    <w:p w14:paraId="3FD09C1E" w14:textId="59B2B0F9" w:rsidR="00DA53DD" w:rsidRPr="00CA4258" w:rsidRDefault="00B77C5A" w:rsidP="00E17F49">
      <w:pPr>
        <w:pStyle w:val="ListParagraph"/>
        <w:ind w:left="0"/>
        <w:jc w:val="both"/>
        <w:rPr>
          <w:rFonts w:cstheme="minorHAnsi"/>
          <w:lang w:val="en-US"/>
        </w:rPr>
      </w:pPr>
      <w:r w:rsidRPr="00CA4258">
        <w:rPr>
          <w:rFonts w:cstheme="minorHAnsi"/>
          <w:lang w:val="en-US"/>
        </w:rPr>
        <w:t xml:space="preserve">[16] Ali Imran, Iryna </w:t>
      </w:r>
      <w:proofErr w:type="spellStart"/>
      <w:r w:rsidRPr="00CA4258">
        <w:rPr>
          <w:rFonts w:cstheme="minorHAnsi"/>
          <w:lang w:val="en-US"/>
        </w:rPr>
        <w:t>Posokhova</w:t>
      </w:r>
      <w:proofErr w:type="spellEnd"/>
      <w:r w:rsidRPr="00CA4258">
        <w:rPr>
          <w:rFonts w:cstheme="minorHAnsi"/>
          <w:lang w:val="en-US"/>
        </w:rPr>
        <w:t xml:space="preserve">, </w:t>
      </w:r>
      <w:proofErr w:type="spellStart"/>
      <w:r w:rsidRPr="00CA4258">
        <w:rPr>
          <w:rFonts w:cstheme="minorHAnsi"/>
          <w:lang w:val="en-US"/>
        </w:rPr>
        <w:t>Haneya</w:t>
      </w:r>
      <w:proofErr w:type="spellEnd"/>
      <w:r w:rsidRPr="00CA4258">
        <w:rPr>
          <w:rFonts w:cstheme="minorHAnsi"/>
          <w:lang w:val="en-US"/>
        </w:rPr>
        <w:t xml:space="preserve"> N. Qureshi, Usama Masood, Sajid Riaz, Kamran Ali, Charles N. John, </w:t>
      </w:r>
      <w:proofErr w:type="spellStart"/>
      <w:r w:rsidRPr="00CA4258">
        <w:rPr>
          <w:rFonts w:cstheme="minorHAnsi"/>
          <w:lang w:val="en-US"/>
        </w:rPr>
        <w:t>Muham</w:t>
      </w:r>
      <w:proofErr w:type="spellEnd"/>
      <w:r w:rsidRPr="00CA4258">
        <w:rPr>
          <w:rFonts w:cstheme="minorHAnsi"/>
          <w:lang w:val="en-US"/>
        </w:rPr>
        <w:t xml:space="preserve">- mad Nabeel, and Iftikhar Hussain. AI4COVID-19: AI Enabled Preliminary Diagnosis for COVID-19 from Cough Samples via an App. Informatics in Medicine Unlocked, page 100378, </w:t>
      </w:r>
      <w:proofErr w:type="spellStart"/>
      <w:r w:rsidRPr="00CA4258">
        <w:rPr>
          <w:rFonts w:cstheme="minorHAnsi"/>
          <w:lang w:val="en-US"/>
        </w:rPr>
        <w:t>apr</w:t>
      </w:r>
      <w:proofErr w:type="spellEnd"/>
    </w:p>
    <w:p w14:paraId="373C19B3" w14:textId="61B887AA" w:rsidR="005D40EF" w:rsidRPr="00CA4258" w:rsidRDefault="005D40EF" w:rsidP="00E17F49">
      <w:pPr>
        <w:pStyle w:val="ListParagraph"/>
        <w:ind w:left="0"/>
        <w:jc w:val="both"/>
        <w:rPr>
          <w:rFonts w:cstheme="minorHAnsi"/>
          <w:lang w:val="en-US"/>
        </w:rPr>
      </w:pPr>
      <w:r w:rsidRPr="00CA4258">
        <w:rPr>
          <w:rFonts w:cstheme="minorHAnsi"/>
          <w:lang w:val="en-US"/>
        </w:rPr>
        <w:t xml:space="preserve">[17] Neeraj Sharma, Prashant Krishnan, Rohit Kumar, Shreyas </w:t>
      </w:r>
      <w:proofErr w:type="spellStart"/>
      <w:r w:rsidRPr="00CA4258">
        <w:rPr>
          <w:rFonts w:cstheme="minorHAnsi"/>
          <w:lang w:val="en-US"/>
        </w:rPr>
        <w:t>Ramoji</w:t>
      </w:r>
      <w:proofErr w:type="spellEnd"/>
      <w:r w:rsidRPr="00CA4258">
        <w:rPr>
          <w:rFonts w:cstheme="minorHAnsi"/>
          <w:lang w:val="en-US"/>
        </w:rPr>
        <w:t xml:space="preserve">, Srikanth Raj </w:t>
      </w:r>
      <w:proofErr w:type="spellStart"/>
      <w:r w:rsidRPr="00CA4258">
        <w:rPr>
          <w:rFonts w:cstheme="minorHAnsi"/>
          <w:lang w:val="en-US"/>
        </w:rPr>
        <w:t>Chetupalli</w:t>
      </w:r>
      <w:proofErr w:type="spellEnd"/>
      <w:r w:rsidRPr="00CA4258">
        <w:rPr>
          <w:rFonts w:cstheme="minorHAnsi"/>
          <w:lang w:val="en-US"/>
        </w:rPr>
        <w:t>, Nirmala R., Pras- anta Kumar Ghosh, and Sriram Coswara – A Database of Breathing, Cough, and Voice Sounds for COVID-19 Diagnosis. may 2020.</w:t>
      </w:r>
    </w:p>
    <w:p w14:paraId="7F3972E6" w14:textId="39547A5A" w:rsidR="000F7DD6" w:rsidRDefault="000F7DD6" w:rsidP="00E17F49">
      <w:pPr>
        <w:pStyle w:val="ListParagraph"/>
        <w:ind w:left="0"/>
        <w:jc w:val="both"/>
        <w:rPr>
          <w:rFonts w:cstheme="minorHAnsi"/>
        </w:rPr>
      </w:pPr>
      <w:r w:rsidRPr="00CA4258">
        <w:rPr>
          <w:rFonts w:cstheme="minorHAnsi"/>
          <w:lang w:val="en-US"/>
        </w:rPr>
        <w:t xml:space="preserve">[18] </w:t>
      </w:r>
      <w:r w:rsidRPr="00CA4258">
        <w:rPr>
          <w:rFonts w:cstheme="minorHAnsi"/>
        </w:rPr>
        <w:t xml:space="preserve">H. Wang, Y. Xu and M. Li, </w:t>
      </w:r>
      <w:del w:id="68" w:author="HImanshu Himan" w:date="2021-07-15T09:36:00Z">
        <w:r w:rsidR="00A31907" w:rsidDel="00BA686C">
          <w:rPr>
            <w:rFonts w:cstheme="minorHAnsi"/>
          </w:rPr>
          <w:delText>“</w:delText>
        </w:r>
      </w:del>
      <w:ins w:id="69" w:author="HImanshu Himan" w:date="2021-07-15T09:36:00Z">
        <w:r w:rsidR="00BA686C">
          <w:rPr>
            <w:rFonts w:cstheme="minorHAnsi"/>
          </w:rPr>
          <w:t>"</w:t>
        </w:r>
      </w:ins>
      <w:r w:rsidRPr="00CA4258">
        <w:rPr>
          <w:rFonts w:cstheme="minorHAnsi"/>
        </w:rPr>
        <w:t>Study on the MFCC similarity-based voice activity detection algorithm</w:t>
      </w:r>
      <w:del w:id="70" w:author="HImanshu Himan" w:date="2021-07-15T09:36:00Z">
        <w:r w:rsidRPr="00CA4258" w:rsidDel="00BA686C">
          <w:rPr>
            <w:rFonts w:cstheme="minorHAnsi"/>
          </w:rPr>
          <w:delText>,</w:delText>
        </w:r>
        <w:r w:rsidR="00A31907" w:rsidDel="00BA686C">
          <w:rPr>
            <w:rFonts w:cstheme="minorHAnsi"/>
          </w:rPr>
          <w:delText>”</w:delText>
        </w:r>
        <w:r w:rsidRPr="00CA4258" w:rsidDel="00BA686C">
          <w:rPr>
            <w:rFonts w:cstheme="minorHAnsi"/>
          </w:rPr>
          <w:delText xml:space="preserve"> </w:delText>
        </w:r>
      </w:del>
      <w:ins w:id="71" w:author="HImanshu Himan" w:date="2021-07-15T09:36:00Z">
        <w:r w:rsidR="00BA686C" w:rsidRPr="00CA4258">
          <w:rPr>
            <w:rFonts w:cstheme="minorHAnsi"/>
          </w:rPr>
          <w:t>,</w:t>
        </w:r>
        <w:r w:rsidR="00BA686C">
          <w:rPr>
            <w:rFonts w:cstheme="minorHAnsi"/>
          </w:rPr>
          <w:t>"</w:t>
        </w:r>
        <w:r w:rsidR="00BA686C" w:rsidRPr="00CA4258">
          <w:rPr>
            <w:rFonts w:cstheme="minorHAnsi"/>
          </w:rPr>
          <w:t xml:space="preserve"> </w:t>
        </w:r>
      </w:ins>
      <w:r w:rsidRPr="00CA4258">
        <w:rPr>
          <w:rFonts w:cstheme="minorHAnsi"/>
        </w:rPr>
        <w:t>2nd International Conference on Artificial Intelligence, Management Science and Electronic Commerce, AIMSEC 2011 - Proceedings, pp. 4391-4394, 2011.</w:t>
      </w:r>
    </w:p>
    <w:p w14:paraId="19103C9C" w14:textId="64A44495" w:rsidR="007857A9" w:rsidRPr="00BA4912" w:rsidRDefault="007857A9" w:rsidP="00E17F49">
      <w:pPr>
        <w:pStyle w:val="ListParagraph"/>
        <w:ind w:left="0"/>
        <w:jc w:val="both"/>
        <w:rPr>
          <w:rFonts w:cstheme="minorHAnsi"/>
          <w:color w:val="000000" w:themeColor="text1"/>
        </w:rPr>
      </w:pPr>
      <w:r>
        <w:rPr>
          <w:rFonts w:cstheme="minorHAnsi"/>
        </w:rPr>
        <w:t xml:space="preserve">[19] </w:t>
      </w:r>
      <w:r w:rsidRPr="007857A9">
        <w:rPr>
          <w:rFonts w:cstheme="minorHAnsi"/>
        </w:rPr>
        <w:t xml:space="preserve">Dunne, Robert (2020), “COVID-19 CNN MFCC classifier”, Mendeley Data, V1, </w:t>
      </w:r>
      <w:proofErr w:type="spellStart"/>
      <w:r w:rsidRPr="007857A9">
        <w:rPr>
          <w:rFonts w:cstheme="minorHAnsi"/>
        </w:rPr>
        <w:t>doi</w:t>
      </w:r>
      <w:proofErr w:type="spellEnd"/>
      <w:r w:rsidRPr="007857A9">
        <w:rPr>
          <w:rFonts w:cstheme="minorHAnsi"/>
        </w:rPr>
        <w:t>: 10.17632/</w:t>
      </w:r>
      <w:proofErr w:type="gramStart"/>
      <w:r w:rsidRPr="007857A9">
        <w:rPr>
          <w:rFonts w:cstheme="minorHAnsi"/>
        </w:rPr>
        <w:t>ww5dfy53cw</w:t>
      </w:r>
      <w:proofErr w:type="gramEnd"/>
      <w:r w:rsidRPr="007857A9">
        <w:rPr>
          <w:rFonts w:cstheme="minorHAnsi"/>
        </w:rPr>
        <w:t>.1</w:t>
      </w:r>
    </w:p>
    <w:p w14:paraId="001D77B9" w14:textId="3775D7FB" w:rsidR="00D530DD" w:rsidRPr="00BA4912" w:rsidRDefault="003B4485" w:rsidP="00E17F49">
      <w:pPr>
        <w:pStyle w:val="ListParagraph"/>
        <w:ind w:left="0"/>
        <w:jc w:val="both"/>
        <w:rPr>
          <w:color w:val="000000" w:themeColor="text1"/>
        </w:rPr>
      </w:pPr>
      <w:r w:rsidRPr="00BA4912">
        <w:rPr>
          <w:rFonts w:cstheme="minorHAnsi"/>
          <w:color w:val="000000" w:themeColor="text1"/>
        </w:rPr>
        <w:t xml:space="preserve">[20] </w:t>
      </w:r>
      <w:r w:rsidRPr="00BA4912">
        <w:rPr>
          <w:color w:val="000000" w:themeColor="text1"/>
        </w:rPr>
        <w:t xml:space="preserve">A. </w:t>
      </w:r>
      <w:proofErr w:type="spellStart"/>
      <w:r w:rsidRPr="00BA4912">
        <w:rPr>
          <w:color w:val="000000" w:themeColor="text1"/>
        </w:rPr>
        <w:t>Windmon</w:t>
      </w:r>
      <w:proofErr w:type="spellEnd"/>
      <w:r w:rsidRPr="00BA4912">
        <w:rPr>
          <w:color w:val="000000" w:themeColor="text1"/>
        </w:rPr>
        <w:t xml:space="preserve">, M. </w:t>
      </w:r>
      <w:proofErr w:type="spellStart"/>
      <w:r w:rsidRPr="00BA4912">
        <w:rPr>
          <w:color w:val="000000" w:themeColor="text1"/>
        </w:rPr>
        <w:t>Minakshi</w:t>
      </w:r>
      <w:proofErr w:type="spellEnd"/>
      <w:r w:rsidRPr="00BA4912">
        <w:rPr>
          <w:color w:val="000000" w:themeColor="text1"/>
        </w:rPr>
        <w:t xml:space="preserve">, P. Bharti, S. </w:t>
      </w:r>
      <w:proofErr w:type="spellStart"/>
      <w:r w:rsidRPr="00BA4912">
        <w:rPr>
          <w:color w:val="000000" w:themeColor="text1"/>
        </w:rPr>
        <w:t>Chellappan</w:t>
      </w:r>
      <w:proofErr w:type="spellEnd"/>
      <w:r w:rsidRPr="00BA4912">
        <w:rPr>
          <w:color w:val="000000" w:themeColor="text1"/>
        </w:rPr>
        <w:t xml:space="preserve">, M. Johansson, B. A. Jenkins, and P. R. </w:t>
      </w:r>
      <w:proofErr w:type="spellStart"/>
      <w:r w:rsidRPr="00BA4912">
        <w:rPr>
          <w:color w:val="000000" w:themeColor="text1"/>
        </w:rPr>
        <w:t>Athilingam</w:t>
      </w:r>
      <w:proofErr w:type="spellEnd"/>
      <w:r w:rsidRPr="00BA4912">
        <w:rPr>
          <w:color w:val="000000" w:themeColor="text1"/>
        </w:rPr>
        <w:t xml:space="preserve">, </w:t>
      </w:r>
      <w:del w:id="72" w:author="HImanshu Himan" w:date="2021-07-15T09:36:00Z">
        <w:r w:rsidRPr="00BA4912" w:rsidDel="00BA686C">
          <w:rPr>
            <w:color w:val="000000" w:themeColor="text1"/>
          </w:rPr>
          <w:delText>“</w:delText>
        </w:r>
      </w:del>
      <w:ins w:id="73" w:author="HImanshu Himan" w:date="2021-07-15T09:36:00Z">
        <w:r w:rsidR="00BA686C" w:rsidRPr="00BA4912">
          <w:rPr>
            <w:color w:val="000000" w:themeColor="text1"/>
          </w:rPr>
          <w:t>"</w:t>
        </w:r>
      </w:ins>
      <w:proofErr w:type="spellStart"/>
      <w:r w:rsidRPr="00BA4912">
        <w:rPr>
          <w:color w:val="000000" w:themeColor="text1"/>
        </w:rPr>
        <w:t>Tussiswatch</w:t>
      </w:r>
      <w:proofErr w:type="spellEnd"/>
      <w:r w:rsidRPr="00BA4912">
        <w:rPr>
          <w:color w:val="000000" w:themeColor="text1"/>
        </w:rPr>
        <w:t>: A smart-phone system to identify cough episodes as early symptoms of chronic obstructive pulmonary disease and congestive heart failure</w:t>
      </w:r>
      <w:del w:id="74" w:author="HImanshu Himan" w:date="2021-07-15T09:36:00Z">
        <w:r w:rsidRPr="00BA4912" w:rsidDel="00BA686C">
          <w:rPr>
            <w:color w:val="000000" w:themeColor="text1"/>
          </w:rPr>
          <w:delText xml:space="preserve">,” </w:delText>
        </w:r>
      </w:del>
      <w:ins w:id="75" w:author="HImanshu Himan" w:date="2021-07-15T09:36:00Z">
        <w:r w:rsidR="00BA686C" w:rsidRPr="00BA4912">
          <w:rPr>
            <w:color w:val="000000" w:themeColor="text1"/>
          </w:rPr>
          <w:t xml:space="preserve">," </w:t>
        </w:r>
      </w:ins>
      <w:r w:rsidRPr="00BA4912">
        <w:rPr>
          <w:color w:val="000000" w:themeColor="text1"/>
        </w:rPr>
        <w:t xml:space="preserve">IEEE Journal of Biomedical and Health Informatics, vol. 23, no. 4, pp. 1566– 1573, 2018. </w:t>
      </w:r>
    </w:p>
    <w:p w14:paraId="204E8DBD" w14:textId="09EE73D0" w:rsidR="006B392F" w:rsidRPr="00BA4912" w:rsidRDefault="006B392F" w:rsidP="00E17F49">
      <w:pPr>
        <w:pStyle w:val="ListParagraph"/>
        <w:ind w:left="0"/>
        <w:jc w:val="both"/>
        <w:rPr>
          <w:color w:val="000000" w:themeColor="text1"/>
        </w:rPr>
      </w:pPr>
      <w:r w:rsidRPr="00BA4912">
        <w:rPr>
          <w:color w:val="000000" w:themeColor="text1"/>
        </w:rPr>
        <w:t xml:space="preserve">[21] Wei Han, Cheong-Fat Chan, Chiu-Sing Choy, and Kong-Pang Pun, </w:t>
      </w:r>
      <w:del w:id="76" w:author="HImanshu Himan" w:date="2021-07-15T09:36:00Z">
        <w:r w:rsidRPr="00BA4912" w:rsidDel="00BA686C">
          <w:rPr>
            <w:color w:val="000000" w:themeColor="text1"/>
          </w:rPr>
          <w:delText>“</w:delText>
        </w:r>
      </w:del>
      <w:ins w:id="77" w:author="HImanshu Himan" w:date="2021-07-15T09:36:00Z">
        <w:r w:rsidR="00BA686C" w:rsidRPr="00BA4912">
          <w:rPr>
            <w:color w:val="000000" w:themeColor="text1"/>
          </w:rPr>
          <w:t>"</w:t>
        </w:r>
      </w:ins>
      <w:r w:rsidRPr="00BA4912">
        <w:rPr>
          <w:color w:val="000000" w:themeColor="text1"/>
        </w:rPr>
        <w:t>An efficient MFCC extraction method in speech recognition</w:t>
      </w:r>
      <w:del w:id="78" w:author="HImanshu Himan" w:date="2021-07-15T09:36:00Z">
        <w:r w:rsidRPr="00BA4912" w:rsidDel="00BA686C">
          <w:rPr>
            <w:color w:val="000000" w:themeColor="text1"/>
          </w:rPr>
          <w:delText xml:space="preserve">,” </w:delText>
        </w:r>
      </w:del>
      <w:ins w:id="79" w:author="HImanshu Himan" w:date="2021-07-15T09:36:00Z">
        <w:r w:rsidR="00BA686C" w:rsidRPr="00BA4912">
          <w:rPr>
            <w:color w:val="000000" w:themeColor="text1"/>
          </w:rPr>
          <w:t xml:space="preserve">," </w:t>
        </w:r>
      </w:ins>
      <w:r w:rsidRPr="00BA4912">
        <w:rPr>
          <w:color w:val="000000" w:themeColor="text1"/>
        </w:rPr>
        <w:t>in IEEE International Symposium on Circuits and Systems, 2006.</w:t>
      </w:r>
    </w:p>
    <w:p w14:paraId="05F9971B" w14:textId="59A68995" w:rsidR="00B517A6" w:rsidRPr="00BA4912" w:rsidRDefault="00B517A6" w:rsidP="00E17F49">
      <w:pPr>
        <w:pStyle w:val="ListParagraph"/>
        <w:ind w:left="0"/>
        <w:jc w:val="both"/>
        <w:rPr>
          <w:color w:val="000000" w:themeColor="text1"/>
        </w:rPr>
      </w:pPr>
      <w:r w:rsidRPr="00BA4912">
        <w:rPr>
          <w:color w:val="000000" w:themeColor="text1"/>
        </w:rPr>
        <w:t xml:space="preserve">[22] </w:t>
      </w:r>
      <w:proofErr w:type="spellStart"/>
      <w:r w:rsidRPr="00BA4912">
        <w:rPr>
          <w:color w:val="000000" w:themeColor="text1"/>
        </w:rPr>
        <w:t>Abushakra</w:t>
      </w:r>
      <w:proofErr w:type="spellEnd"/>
      <w:r w:rsidRPr="00BA4912">
        <w:rPr>
          <w:color w:val="000000" w:themeColor="text1"/>
        </w:rPr>
        <w:t xml:space="preserve">, Ahmad &amp; </w:t>
      </w:r>
      <w:proofErr w:type="spellStart"/>
      <w:r w:rsidRPr="00BA4912">
        <w:rPr>
          <w:color w:val="000000" w:themeColor="text1"/>
        </w:rPr>
        <w:t>Faezipour</w:t>
      </w:r>
      <w:proofErr w:type="spellEnd"/>
      <w:r w:rsidRPr="00BA4912">
        <w:rPr>
          <w:color w:val="000000" w:themeColor="text1"/>
        </w:rPr>
        <w:t xml:space="preserve">, </w:t>
      </w:r>
      <w:proofErr w:type="spellStart"/>
      <w:r w:rsidRPr="00BA4912">
        <w:rPr>
          <w:color w:val="000000" w:themeColor="text1"/>
        </w:rPr>
        <w:t>Miad</w:t>
      </w:r>
      <w:proofErr w:type="spellEnd"/>
      <w:r w:rsidRPr="00BA4912">
        <w:rPr>
          <w:color w:val="000000" w:themeColor="text1"/>
        </w:rPr>
        <w:t>. (2012). Breathing Movement Classification Using MFCCs.</w:t>
      </w:r>
    </w:p>
    <w:p w14:paraId="64F8F690" w14:textId="2101FD8F" w:rsidR="00DB2147" w:rsidRPr="00BA4912" w:rsidRDefault="00DB2147" w:rsidP="00E17F49">
      <w:pPr>
        <w:pStyle w:val="ListParagraph"/>
        <w:ind w:left="0"/>
        <w:jc w:val="both"/>
        <w:rPr>
          <w:color w:val="000000" w:themeColor="text1"/>
        </w:rPr>
      </w:pPr>
      <w:r>
        <w:t>[23]</w:t>
      </w:r>
      <w:r w:rsidR="00237541">
        <w:t xml:space="preserve"> </w:t>
      </w:r>
      <w:r w:rsidR="00237541" w:rsidRPr="00CA4258">
        <w:rPr>
          <w:rFonts w:cstheme="minorHAnsi"/>
          <w:lang w:val="en-US"/>
        </w:rPr>
        <w:t>[Online].</w:t>
      </w:r>
      <w:r>
        <w:t xml:space="preserve"> </w:t>
      </w:r>
      <w:hyperlink r:id="rId21" w:history="1">
        <w:r w:rsidRPr="00543680">
          <w:rPr>
            <w:rStyle w:val="Hyperlink"/>
          </w:rPr>
          <w:t>https://rramnauth2220.github.io/blog/posts/code/200525-feature-extraction.html</w:t>
        </w:r>
      </w:hyperlink>
      <w:r>
        <w:t xml:space="preserve"> </w:t>
      </w:r>
    </w:p>
    <w:p w14:paraId="64692672" w14:textId="2CEB7A1C" w:rsidR="00BD6467" w:rsidRPr="00BA4912" w:rsidRDefault="00BD6467" w:rsidP="00E17F49">
      <w:pPr>
        <w:pStyle w:val="ListParagraph"/>
        <w:ind w:left="0"/>
        <w:jc w:val="both"/>
        <w:rPr>
          <w:color w:val="000000" w:themeColor="text1"/>
        </w:rPr>
      </w:pPr>
      <w:r w:rsidRPr="00BA4912">
        <w:rPr>
          <w:color w:val="000000" w:themeColor="text1"/>
        </w:rPr>
        <w:t xml:space="preserve">[24] Z. Liu, J. Huang, Y. Wang and T. Chen, </w:t>
      </w:r>
      <w:del w:id="80" w:author="HImanshu Himan" w:date="2021-07-15T09:36:00Z">
        <w:r w:rsidRPr="00BA4912" w:rsidDel="00BA686C">
          <w:rPr>
            <w:color w:val="000000" w:themeColor="text1"/>
          </w:rPr>
          <w:delText>“</w:delText>
        </w:r>
      </w:del>
      <w:ins w:id="81" w:author="HImanshu Himan" w:date="2021-07-15T09:36:00Z">
        <w:r w:rsidR="00BA686C" w:rsidRPr="00BA4912">
          <w:rPr>
            <w:color w:val="000000" w:themeColor="text1"/>
          </w:rPr>
          <w:t>"</w:t>
        </w:r>
      </w:ins>
      <w:r w:rsidRPr="00BA4912">
        <w:rPr>
          <w:color w:val="000000" w:themeColor="text1"/>
        </w:rPr>
        <w:t>Audio Feature Extraction &amp; Analysis for Scene Classification</w:t>
      </w:r>
      <w:del w:id="82" w:author="HImanshu Himan" w:date="2021-07-15T09:36:00Z">
        <w:r w:rsidRPr="00BA4912" w:rsidDel="00BA686C">
          <w:rPr>
            <w:color w:val="000000" w:themeColor="text1"/>
          </w:rPr>
          <w:delText xml:space="preserve">”, </w:delText>
        </w:r>
      </w:del>
      <w:ins w:id="83" w:author="HImanshu Himan" w:date="2021-07-15T09:36:00Z">
        <w:r w:rsidR="00BA686C" w:rsidRPr="00BA4912">
          <w:rPr>
            <w:color w:val="000000" w:themeColor="text1"/>
          </w:rPr>
          <w:t xml:space="preserve">", </w:t>
        </w:r>
      </w:ins>
      <w:r w:rsidRPr="00BA4912">
        <w:rPr>
          <w:color w:val="000000" w:themeColor="text1"/>
        </w:rPr>
        <w:t>in IEEE Signal Processing Society 1997 Workshop on Multimedia Signal Processing (MMDSP97), 1997</w:t>
      </w:r>
    </w:p>
    <w:p w14:paraId="7DD813D1" w14:textId="1CB02F0D" w:rsidR="00522A08" w:rsidRPr="00BA4912" w:rsidRDefault="00522A08" w:rsidP="00E17F49">
      <w:pPr>
        <w:pStyle w:val="ListParagraph"/>
        <w:ind w:left="0"/>
        <w:jc w:val="both"/>
        <w:rPr>
          <w:rFonts w:cstheme="minorHAnsi"/>
          <w:color w:val="000000" w:themeColor="text1"/>
        </w:rPr>
      </w:pPr>
      <w:r w:rsidRPr="00BA4912">
        <w:rPr>
          <w:color w:val="000000" w:themeColor="text1"/>
        </w:rPr>
        <w:t xml:space="preserve">[25] </w:t>
      </w:r>
      <w:r w:rsidRPr="00BA4912">
        <w:rPr>
          <w:rFonts w:cstheme="minorHAnsi"/>
          <w:color w:val="000000" w:themeColor="text1"/>
        </w:rPr>
        <w:t xml:space="preserve">G. Botha, G. Theron, R. Warren, M. Klopper, K. </w:t>
      </w:r>
      <w:proofErr w:type="spellStart"/>
      <w:r w:rsidRPr="00BA4912">
        <w:rPr>
          <w:rFonts w:cstheme="minorHAnsi"/>
          <w:color w:val="000000" w:themeColor="text1"/>
        </w:rPr>
        <w:t>Dheda</w:t>
      </w:r>
      <w:proofErr w:type="spellEnd"/>
      <w:r w:rsidRPr="00BA4912">
        <w:rPr>
          <w:rFonts w:cstheme="minorHAnsi"/>
          <w:color w:val="000000" w:themeColor="text1"/>
        </w:rPr>
        <w:t xml:space="preserve">, P. Van </w:t>
      </w:r>
      <w:proofErr w:type="spellStart"/>
      <w:r w:rsidRPr="00BA4912">
        <w:rPr>
          <w:rFonts w:cstheme="minorHAnsi"/>
          <w:color w:val="000000" w:themeColor="text1"/>
        </w:rPr>
        <w:t>Helden</w:t>
      </w:r>
      <w:proofErr w:type="spellEnd"/>
      <w:r w:rsidRPr="00BA4912">
        <w:rPr>
          <w:rFonts w:cstheme="minorHAnsi"/>
          <w:color w:val="000000" w:themeColor="text1"/>
        </w:rPr>
        <w:t xml:space="preserve">, and T. </w:t>
      </w:r>
      <w:proofErr w:type="spellStart"/>
      <w:r w:rsidRPr="00BA4912">
        <w:rPr>
          <w:rFonts w:cstheme="minorHAnsi"/>
          <w:color w:val="000000" w:themeColor="text1"/>
        </w:rPr>
        <w:t>Niesler</w:t>
      </w:r>
      <w:proofErr w:type="spellEnd"/>
      <w:r w:rsidRPr="00BA4912">
        <w:rPr>
          <w:rFonts w:cstheme="minorHAnsi"/>
          <w:color w:val="000000" w:themeColor="text1"/>
        </w:rPr>
        <w:t xml:space="preserve">, </w:t>
      </w:r>
      <w:del w:id="84" w:author="HImanshu Himan" w:date="2021-07-15T09:36:00Z">
        <w:r w:rsidRPr="00BA4912" w:rsidDel="00BA686C">
          <w:rPr>
            <w:rFonts w:cstheme="minorHAnsi"/>
            <w:color w:val="000000" w:themeColor="text1"/>
          </w:rPr>
          <w:delText>“</w:delText>
        </w:r>
      </w:del>
      <w:ins w:id="85" w:author="HImanshu Himan" w:date="2021-07-15T09:36:00Z">
        <w:r w:rsidR="00BA686C" w:rsidRPr="00BA4912">
          <w:rPr>
            <w:rFonts w:cstheme="minorHAnsi"/>
            <w:color w:val="000000" w:themeColor="text1"/>
          </w:rPr>
          <w:t>"</w:t>
        </w:r>
      </w:ins>
      <w:r w:rsidRPr="00BA4912">
        <w:rPr>
          <w:rFonts w:cstheme="minorHAnsi"/>
          <w:color w:val="000000" w:themeColor="text1"/>
        </w:rPr>
        <w:t>Detection of tuberculosis by automatic cough sound analysis</w:t>
      </w:r>
      <w:del w:id="86" w:author="HImanshu Himan" w:date="2021-07-15T09:36:00Z">
        <w:r w:rsidRPr="00BA4912" w:rsidDel="00BA686C">
          <w:rPr>
            <w:rFonts w:cstheme="minorHAnsi"/>
            <w:color w:val="000000" w:themeColor="text1"/>
          </w:rPr>
          <w:delText xml:space="preserve">,” </w:delText>
        </w:r>
      </w:del>
      <w:ins w:id="87" w:author="HImanshu Himan" w:date="2021-07-15T09:36:00Z">
        <w:r w:rsidR="00BA686C" w:rsidRPr="00BA4912">
          <w:rPr>
            <w:rFonts w:cstheme="minorHAnsi"/>
            <w:color w:val="000000" w:themeColor="text1"/>
          </w:rPr>
          <w:t xml:space="preserve">," </w:t>
        </w:r>
      </w:ins>
      <w:r w:rsidRPr="00BA4912">
        <w:rPr>
          <w:rFonts w:cstheme="minorHAnsi"/>
          <w:color w:val="000000" w:themeColor="text1"/>
        </w:rPr>
        <w:t xml:space="preserve">Physiological Measurement, vol. 39, no. 4, p. 045005, 2018. </w:t>
      </w:r>
    </w:p>
    <w:p w14:paraId="42A402DC" w14:textId="765CF529" w:rsidR="008F647D" w:rsidRPr="00BA4912" w:rsidRDefault="008F647D" w:rsidP="00E17F49">
      <w:pPr>
        <w:pStyle w:val="ListParagraph"/>
        <w:ind w:left="0"/>
        <w:jc w:val="both"/>
        <w:rPr>
          <w:rFonts w:cstheme="minorHAnsi"/>
          <w:color w:val="000000" w:themeColor="text1"/>
          <w:shd w:val="clear" w:color="auto" w:fill="FFFFFF"/>
        </w:rPr>
      </w:pPr>
      <w:r w:rsidRPr="00BA4912">
        <w:rPr>
          <w:rFonts w:cstheme="minorHAnsi"/>
          <w:color w:val="000000" w:themeColor="text1"/>
        </w:rPr>
        <w:t xml:space="preserve">[26] </w:t>
      </w:r>
      <w:r w:rsidRPr="00BA4912">
        <w:rPr>
          <w:rFonts w:cstheme="minorHAnsi"/>
          <w:color w:val="000000" w:themeColor="text1"/>
          <w:shd w:val="clear" w:color="auto" w:fill="FFFFFF"/>
        </w:rPr>
        <w:t xml:space="preserve">Nori, H., Samuel Jenkins, Paul Koch and R. Caruana. </w:t>
      </w:r>
      <w:del w:id="88" w:author="HImanshu Himan" w:date="2021-07-15T09:36:00Z">
        <w:r w:rsidRPr="00BA4912" w:rsidDel="00BA686C">
          <w:rPr>
            <w:rFonts w:cstheme="minorHAnsi"/>
            <w:color w:val="000000" w:themeColor="text1"/>
            <w:shd w:val="clear" w:color="auto" w:fill="FFFFFF"/>
          </w:rPr>
          <w:delText>“</w:delText>
        </w:r>
      </w:del>
      <w:ins w:id="89" w:author="HImanshu Himan" w:date="2021-07-15T09:36:00Z">
        <w:r w:rsidR="00BA686C" w:rsidRPr="00BA4912">
          <w:rPr>
            <w:rFonts w:cstheme="minorHAnsi"/>
            <w:color w:val="000000" w:themeColor="text1"/>
            <w:shd w:val="clear" w:color="auto" w:fill="FFFFFF"/>
          </w:rPr>
          <w:t>"</w:t>
        </w:r>
      </w:ins>
      <w:proofErr w:type="spellStart"/>
      <w:r w:rsidRPr="00BA4912">
        <w:rPr>
          <w:rFonts w:cstheme="minorHAnsi"/>
          <w:color w:val="000000" w:themeColor="text1"/>
          <w:shd w:val="clear" w:color="auto" w:fill="FFFFFF"/>
        </w:rPr>
        <w:t>InterpretML</w:t>
      </w:r>
      <w:proofErr w:type="spellEnd"/>
      <w:r w:rsidRPr="00BA4912">
        <w:rPr>
          <w:rFonts w:cstheme="minorHAnsi"/>
          <w:color w:val="000000" w:themeColor="text1"/>
          <w:shd w:val="clear" w:color="auto" w:fill="FFFFFF"/>
        </w:rPr>
        <w:t>: A Unified Framework for Machine Learning Interpretability</w:t>
      </w:r>
      <w:del w:id="90" w:author="HImanshu Himan" w:date="2021-07-15T09:36:00Z">
        <w:r w:rsidRPr="00BA4912" w:rsidDel="00BA686C">
          <w:rPr>
            <w:rFonts w:cstheme="minorHAnsi"/>
            <w:color w:val="000000" w:themeColor="text1"/>
            <w:shd w:val="clear" w:color="auto" w:fill="FFFFFF"/>
          </w:rPr>
          <w:delText>.” </w:delText>
        </w:r>
      </w:del>
      <w:ins w:id="91" w:author="HImanshu Himan" w:date="2021-07-15T09:36:00Z">
        <w:r w:rsidR="00BA686C" w:rsidRPr="00BA4912">
          <w:rPr>
            <w:rFonts w:cstheme="minorHAnsi"/>
            <w:color w:val="000000" w:themeColor="text1"/>
            <w:shd w:val="clear" w:color="auto" w:fill="FFFFFF"/>
          </w:rPr>
          <w:t>." </w:t>
        </w:r>
      </w:ins>
      <w:proofErr w:type="spellStart"/>
      <w:r w:rsidRPr="00BA4912">
        <w:rPr>
          <w:rStyle w:val="Emphasis"/>
          <w:rFonts w:cstheme="minorHAnsi"/>
          <w:color w:val="000000" w:themeColor="text1"/>
        </w:rPr>
        <w:t>ArXiv</w:t>
      </w:r>
      <w:proofErr w:type="spellEnd"/>
      <w:r w:rsidRPr="00BA4912">
        <w:rPr>
          <w:rFonts w:cstheme="minorHAnsi"/>
          <w:color w:val="000000" w:themeColor="text1"/>
          <w:shd w:val="clear" w:color="auto" w:fill="FFFFFF"/>
        </w:rPr>
        <w:t xml:space="preserve"> abs/1909.09223 (2019): n. </w:t>
      </w:r>
      <w:proofErr w:type="spellStart"/>
      <w:r w:rsidRPr="00BA4912">
        <w:rPr>
          <w:rFonts w:cstheme="minorHAnsi"/>
          <w:color w:val="000000" w:themeColor="text1"/>
          <w:shd w:val="clear" w:color="auto" w:fill="FFFFFF"/>
        </w:rPr>
        <w:t>pag</w:t>
      </w:r>
      <w:proofErr w:type="spellEnd"/>
      <w:r w:rsidRPr="00BA4912">
        <w:rPr>
          <w:rFonts w:cstheme="minorHAnsi"/>
          <w:color w:val="000000" w:themeColor="text1"/>
          <w:shd w:val="clear" w:color="auto" w:fill="FFFFFF"/>
        </w:rPr>
        <w:t>.</w:t>
      </w:r>
    </w:p>
    <w:p w14:paraId="7BDA821A" w14:textId="32F5618A" w:rsidR="00562B2A" w:rsidRPr="00BA4912" w:rsidRDefault="00562B2A" w:rsidP="00E17F49">
      <w:pPr>
        <w:pStyle w:val="ListParagraph"/>
        <w:ind w:left="0"/>
        <w:jc w:val="both"/>
        <w:rPr>
          <w:color w:val="000000" w:themeColor="text1"/>
        </w:rPr>
      </w:pPr>
      <w:r w:rsidRPr="00BA4912">
        <w:rPr>
          <w:rFonts w:cstheme="minorHAnsi"/>
          <w:color w:val="000000" w:themeColor="text1"/>
          <w:shd w:val="clear" w:color="auto" w:fill="FFFFFF"/>
        </w:rPr>
        <w:t xml:space="preserve">[27] </w:t>
      </w:r>
      <w:r w:rsidRPr="00BA4912">
        <w:rPr>
          <w:color w:val="000000" w:themeColor="text1"/>
        </w:rPr>
        <w:t xml:space="preserve">Trevor Hastie and Robert </w:t>
      </w:r>
      <w:proofErr w:type="spellStart"/>
      <w:r w:rsidRPr="00BA4912">
        <w:rPr>
          <w:color w:val="000000" w:themeColor="text1"/>
        </w:rPr>
        <w:t>Tibshirani</w:t>
      </w:r>
      <w:proofErr w:type="spellEnd"/>
      <w:r w:rsidRPr="00BA4912">
        <w:rPr>
          <w:color w:val="000000" w:themeColor="text1"/>
        </w:rPr>
        <w:t>. Generali</w:t>
      </w:r>
      <w:r w:rsidR="00E34326" w:rsidRPr="00BA4912">
        <w:rPr>
          <w:color w:val="000000" w:themeColor="text1"/>
        </w:rPr>
        <w:t>s</w:t>
      </w:r>
      <w:r w:rsidRPr="00BA4912">
        <w:rPr>
          <w:color w:val="000000" w:themeColor="text1"/>
        </w:rPr>
        <w:t>ed additive models: some applications. Journal of the American Statistical Association, 82(398):371–386, 1987.</w:t>
      </w:r>
    </w:p>
    <w:p w14:paraId="74BC64E9" w14:textId="1689A233" w:rsidR="00562B2A" w:rsidRPr="00BA4912" w:rsidRDefault="00562B2A" w:rsidP="00E17F49">
      <w:pPr>
        <w:pStyle w:val="ListParagraph"/>
        <w:ind w:left="0"/>
        <w:jc w:val="both"/>
        <w:rPr>
          <w:rFonts w:cstheme="minorHAnsi"/>
          <w:color w:val="000000" w:themeColor="text1"/>
        </w:rPr>
      </w:pPr>
      <w:r w:rsidRPr="00BA4912">
        <w:rPr>
          <w:color w:val="000000" w:themeColor="text1"/>
        </w:rPr>
        <w:t xml:space="preserve">[28] Yin Lou, Rich Caruana, Johannes </w:t>
      </w:r>
      <w:proofErr w:type="spellStart"/>
      <w:r w:rsidRPr="00BA4912">
        <w:rPr>
          <w:color w:val="000000" w:themeColor="text1"/>
        </w:rPr>
        <w:t>Gehrke</w:t>
      </w:r>
      <w:proofErr w:type="spellEnd"/>
      <w:r w:rsidRPr="00BA4912">
        <w:rPr>
          <w:color w:val="000000" w:themeColor="text1"/>
        </w:rPr>
        <w:t>, and Giles Hooker. Accurate intelligible models with pairwise interactions. In The 19th ACM SIGKDD International Conference on Knowledge Discovery and Data Mining, KDD 2013, Chicago, IL, USA, August 11-14, 2013, pages</w:t>
      </w:r>
      <w:r w:rsidRPr="00BA4912">
        <w:rPr>
          <w:rFonts w:cstheme="minorHAnsi"/>
          <w:color w:val="000000" w:themeColor="text1"/>
        </w:rPr>
        <w:t xml:space="preserve"> 623–631, 2013. </w:t>
      </w:r>
      <w:proofErr w:type="spellStart"/>
      <w:r w:rsidRPr="00BA4912">
        <w:rPr>
          <w:rFonts w:cstheme="minorHAnsi"/>
          <w:color w:val="000000" w:themeColor="text1"/>
        </w:rPr>
        <w:t>doi</w:t>
      </w:r>
      <w:proofErr w:type="spellEnd"/>
      <w:r w:rsidRPr="00BA4912">
        <w:rPr>
          <w:rFonts w:cstheme="minorHAnsi"/>
          <w:color w:val="000000" w:themeColor="text1"/>
        </w:rPr>
        <w:t>: 10.1145/2487575.2487579</w:t>
      </w:r>
      <w:r w:rsidRPr="006E6478">
        <w:rPr>
          <w:rFonts w:cstheme="minorHAnsi"/>
          <w:color w:val="000000" w:themeColor="text1"/>
        </w:rPr>
        <w:t xml:space="preserve">. URL </w:t>
      </w:r>
      <w:hyperlink r:id="rId22" w:history="1">
        <w:r w:rsidR="006E6478" w:rsidRPr="006E6478">
          <w:rPr>
            <w:rStyle w:val="Hyperlink"/>
            <w:rFonts w:cstheme="minorHAnsi"/>
          </w:rPr>
          <w:t>https://doi.org/10. 1145/2487575.2487579</w:t>
        </w:r>
      </w:hyperlink>
      <w:r w:rsidRPr="006E6478">
        <w:rPr>
          <w:rFonts w:cstheme="minorHAnsi"/>
          <w:color w:val="000000" w:themeColor="text1"/>
        </w:rPr>
        <w:t>.</w:t>
      </w:r>
    </w:p>
    <w:p w14:paraId="68B245C7" w14:textId="3B08525E" w:rsidR="006E6478" w:rsidRPr="00F25145" w:rsidRDefault="006E6478" w:rsidP="00E17F49">
      <w:pPr>
        <w:pStyle w:val="ListParagraph"/>
        <w:ind w:left="0"/>
        <w:jc w:val="both"/>
        <w:rPr>
          <w:ins w:id="92" w:author="HImanshu Himan" w:date="2021-07-15T08:24:00Z"/>
          <w:rFonts w:cstheme="minorHAnsi"/>
          <w:color w:val="000000" w:themeColor="text1"/>
          <w:shd w:val="clear" w:color="auto" w:fill="FFFFFF"/>
        </w:rPr>
      </w:pPr>
      <w:r w:rsidRPr="00BA4912">
        <w:rPr>
          <w:rFonts w:cstheme="minorHAnsi"/>
          <w:color w:val="000000" w:themeColor="text1"/>
        </w:rPr>
        <w:lastRenderedPageBreak/>
        <w:t xml:space="preserve">[29] </w:t>
      </w:r>
      <w:r w:rsidRPr="00BA4912">
        <w:rPr>
          <w:rFonts w:cstheme="minorHAnsi"/>
          <w:color w:val="000000" w:themeColor="text1"/>
          <w:shd w:val="clear" w:color="auto" w:fill="FFFFFF"/>
        </w:rPr>
        <w:t xml:space="preserve">Yin Lou, Rich Caruana, </w:t>
      </w:r>
      <w:r w:rsidRPr="00F25145">
        <w:rPr>
          <w:rFonts w:cstheme="minorHAnsi"/>
          <w:color w:val="000000" w:themeColor="text1"/>
          <w:shd w:val="clear" w:color="auto" w:fill="FFFFFF"/>
        </w:rPr>
        <w:t xml:space="preserve">Johannes </w:t>
      </w:r>
      <w:proofErr w:type="spellStart"/>
      <w:r w:rsidRPr="00F25145">
        <w:rPr>
          <w:rFonts w:cstheme="minorHAnsi"/>
          <w:color w:val="000000" w:themeColor="text1"/>
          <w:shd w:val="clear" w:color="auto" w:fill="FFFFFF"/>
        </w:rPr>
        <w:t>Gehrke</w:t>
      </w:r>
      <w:proofErr w:type="spellEnd"/>
      <w:r w:rsidRPr="00F25145">
        <w:rPr>
          <w:rFonts w:cstheme="minorHAnsi"/>
          <w:color w:val="000000" w:themeColor="text1"/>
          <w:shd w:val="clear" w:color="auto" w:fill="FFFFFF"/>
        </w:rPr>
        <w:t>, and Giles Hooker. Accurate intelligible models with pairwise interactions. In </w:t>
      </w:r>
      <w:r w:rsidRPr="00F25145">
        <w:rPr>
          <w:rStyle w:val="Emphasis"/>
          <w:rFonts w:cstheme="minorHAnsi"/>
          <w:color w:val="000000" w:themeColor="text1"/>
          <w:shd w:val="clear" w:color="auto" w:fill="FFFFFF"/>
        </w:rPr>
        <w:t>Proceedings of the 19th ACM SIGKDD international conference on Knowledge discovery and data mining</w:t>
      </w:r>
      <w:r w:rsidRPr="00F25145">
        <w:rPr>
          <w:rFonts w:cstheme="minorHAnsi"/>
          <w:color w:val="000000" w:themeColor="text1"/>
          <w:shd w:val="clear" w:color="auto" w:fill="FFFFFF"/>
        </w:rPr>
        <w:t>, 623–631. 2013.</w:t>
      </w:r>
    </w:p>
    <w:p w14:paraId="55035D5F" w14:textId="55D2B543" w:rsidR="00150790" w:rsidRPr="00F25145" w:rsidRDefault="000C1A29" w:rsidP="00BA4912">
      <w:pPr>
        <w:pStyle w:val="ListParagraph"/>
        <w:ind w:left="0"/>
        <w:jc w:val="both"/>
        <w:rPr>
          <w:rFonts w:eastAsia="Times New Roman" w:cstheme="minorHAnsi"/>
          <w:color w:val="000000" w:themeColor="text1"/>
          <w:sz w:val="20"/>
          <w:szCs w:val="20"/>
          <w:shd w:val="clear" w:color="auto" w:fill="FFFFFF"/>
          <w:lang w:eastAsia="en-IN"/>
        </w:rPr>
      </w:pPr>
      <w:ins w:id="93" w:author="HImanshu Himan" w:date="2021-07-15T08:24:00Z">
        <w:r w:rsidRPr="00F25145">
          <w:rPr>
            <w:rFonts w:cstheme="minorHAnsi"/>
            <w:color w:val="000000" w:themeColor="text1"/>
            <w:shd w:val="clear" w:color="auto" w:fill="FFFFFF"/>
          </w:rPr>
          <w:t xml:space="preserve">[30] Patel, Harsh &amp; Prajapati, </w:t>
        </w:r>
        <w:proofErr w:type="spellStart"/>
        <w:r w:rsidRPr="00F25145">
          <w:rPr>
            <w:rFonts w:cstheme="minorHAnsi"/>
            <w:color w:val="000000" w:themeColor="text1"/>
            <w:shd w:val="clear" w:color="auto" w:fill="FFFFFF"/>
          </w:rPr>
          <w:t>Purvi</w:t>
        </w:r>
        <w:proofErr w:type="spellEnd"/>
        <w:r w:rsidRPr="00F25145">
          <w:rPr>
            <w:rFonts w:cstheme="minorHAnsi"/>
            <w:color w:val="000000" w:themeColor="text1"/>
            <w:shd w:val="clear" w:color="auto" w:fill="FFFFFF"/>
          </w:rPr>
          <w:t>. (2018). Study and Analysis of Decision Tree Based Classification Algorithms. International Journal of Computer Sciences and Engineering. 6. 74-78. 10.26438/</w:t>
        </w:r>
        <w:proofErr w:type="spellStart"/>
        <w:r w:rsidRPr="00F25145">
          <w:rPr>
            <w:rFonts w:cstheme="minorHAnsi"/>
            <w:color w:val="000000" w:themeColor="text1"/>
            <w:shd w:val="clear" w:color="auto" w:fill="FFFFFF"/>
          </w:rPr>
          <w:t>ijcse</w:t>
        </w:r>
        <w:proofErr w:type="spellEnd"/>
        <w:r w:rsidRPr="00F25145">
          <w:rPr>
            <w:rFonts w:cstheme="minorHAnsi"/>
            <w:color w:val="000000" w:themeColor="text1"/>
            <w:shd w:val="clear" w:color="auto" w:fill="FFFFFF"/>
          </w:rPr>
          <w:t>/v6i10.7478.</w:t>
        </w:r>
      </w:ins>
      <w:ins w:id="94" w:author="HImanshu Himan" w:date="2021-07-15T08:25:00Z">
        <w:r w:rsidR="003577A0" w:rsidRPr="00F25145">
          <w:rPr>
            <w:rFonts w:cstheme="minorHAnsi"/>
            <w:color w:val="000000" w:themeColor="text1"/>
            <w:shd w:val="clear" w:color="auto" w:fill="FFFFFF"/>
          </w:rPr>
          <w:t xml:space="preserve"> </w:t>
        </w:r>
      </w:ins>
    </w:p>
    <w:p w14:paraId="0F80BF7B" w14:textId="0A20EAE5" w:rsidR="00BA4912" w:rsidRPr="00F25145" w:rsidRDefault="00BA4912" w:rsidP="00BA4912">
      <w:pPr>
        <w:pStyle w:val="ListParagraph"/>
        <w:ind w:left="0"/>
        <w:jc w:val="both"/>
        <w:rPr>
          <w:rFonts w:eastAsia="Times New Roman" w:cstheme="minorHAnsi"/>
          <w:color w:val="000000" w:themeColor="text1"/>
          <w:shd w:val="clear" w:color="auto" w:fill="FFFFFF"/>
          <w:lang w:eastAsia="en-IN"/>
        </w:rPr>
      </w:pPr>
      <w:r w:rsidRPr="00F25145">
        <w:rPr>
          <w:rFonts w:eastAsia="Times New Roman" w:cstheme="minorHAnsi"/>
          <w:color w:val="000000" w:themeColor="text1"/>
          <w:shd w:val="clear" w:color="auto" w:fill="FFFFFF"/>
          <w:lang w:eastAsia="en-IN"/>
        </w:rPr>
        <w:t xml:space="preserve">[31] </w:t>
      </w:r>
      <w:r w:rsidRPr="00F25145">
        <w:rPr>
          <w:rFonts w:eastAsia="Times New Roman" w:cstheme="minorHAnsi"/>
          <w:color w:val="000000" w:themeColor="text1"/>
          <w:shd w:val="clear" w:color="auto" w:fill="FFFFFF"/>
          <w:lang w:eastAsia="en-IN"/>
        </w:rPr>
        <w:t xml:space="preserve">Molnar, Christoph. "Interpretable machine learning. A Guide for Making Black Box Models Explainable", 2019. </w:t>
      </w:r>
      <w:hyperlink r:id="rId23" w:history="1">
        <w:r w:rsidR="007B0DE9" w:rsidRPr="00F25145">
          <w:rPr>
            <w:rStyle w:val="Hyperlink"/>
            <w:rFonts w:eastAsia="Times New Roman" w:cstheme="minorHAnsi"/>
            <w:shd w:val="clear" w:color="auto" w:fill="FFFFFF"/>
            <w:lang w:eastAsia="en-IN"/>
          </w:rPr>
          <w:t>https://christophm.github.io/interpretable-ml-book/</w:t>
        </w:r>
      </w:hyperlink>
      <w:r w:rsidRPr="00F25145">
        <w:rPr>
          <w:rFonts w:eastAsia="Times New Roman" w:cstheme="minorHAnsi"/>
          <w:color w:val="000000" w:themeColor="text1"/>
          <w:shd w:val="clear" w:color="auto" w:fill="FFFFFF"/>
          <w:lang w:eastAsia="en-IN"/>
        </w:rPr>
        <w:t>.</w:t>
      </w:r>
    </w:p>
    <w:p w14:paraId="2BE01222" w14:textId="04867C98" w:rsidR="00F25145" w:rsidRPr="00F25145" w:rsidRDefault="00F25145" w:rsidP="00BA4912">
      <w:pPr>
        <w:pStyle w:val="ListParagraph"/>
        <w:ind w:left="0"/>
        <w:jc w:val="both"/>
        <w:rPr>
          <w:rFonts w:cstheme="minorHAnsi"/>
          <w:color w:val="000000" w:themeColor="text1"/>
        </w:rPr>
      </w:pPr>
      <w:r w:rsidRPr="00F25145">
        <w:rPr>
          <w:rFonts w:eastAsia="Times New Roman" w:cstheme="minorHAnsi"/>
          <w:color w:val="000000" w:themeColor="text1"/>
          <w:shd w:val="clear" w:color="auto" w:fill="FFFFFF"/>
          <w:lang w:eastAsia="en-IN"/>
        </w:rPr>
        <w:t xml:space="preserve">[32] </w:t>
      </w:r>
      <w:proofErr w:type="spellStart"/>
      <w:r w:rsidRPr="00F25145">
        <w:rPr>
          <w:rFonts w:cstheme="minorHAnsi"/>
          <w:color w:val="333333"/>
          <w:shd w:val="clear" w:color="auto" w:fill="FCFCFC"/>
        </w:rPr>
        <w:t>Breiman</w:t>
      </w:r>
      <w:proofErr w:type="spellEnd"/>
      <w:r w:rsidRPr="00F25145">
        <w:rPr>
          <w:rFonts w:cstheme="minorHAnsi"/>
          <w:color w:val="333333"/>
          <w:shd w:val="clear" w:color="auto" w:fill="FCFCFC"/>
        </w:rPr>
        <w:t>, L. Random Forests. </w:t>
      </w:r>
      <w:r w:rsidRPr="00F25145">
        <w:rPr>
          <w:rFonts w:cstheme="minorHAnsi"/>
          <w:i/>
          <w:iCs/>
          <w:color w:val="333333"/>
          <w:shd w:val="clear" w:color="auto" w:fill="FCFCFC"/>
        </w:rPr>
        <w:t>Machine Learning</w:t>
      </w:r>
      <w:r w:rsidRPr="00F25145">
        <w:rPr>
          <w:rFonts w:cstheme="minorHAnsi"/>
          <w:color w:val="333333"/>
          <w:shd w:val="clear" w:color="auto" w:fill="FCFCFC"/>
        </w:rPr>
        <w:t> 45</w:t>
      </w:r>
      <w:r w:rsidRPr="00F25145">
        <w:rPr>
          <w:rFonts w:cstheme="minorHAnsi"/>
          <w:b/>
          <w:bCs/>
          <w:color w:val="333333"/>
          <w:shd w:val="clear" w:color="auto" w:fill="FCFCFC"/>
        </w:rPr>
        <w:t>, </w:t>
      </w:r>
      <w:r w:rsidRPr="00F25145">
        <w:rPr>
          <w:rFonts w:cstheme="minorHAnsi"/>
          <w:color w:val="333333"/>
          <w:shd w:val="clear" w:color="auto" w:fill="FCFCFC"/>
        </w:rPr>
        <w:t xml:space="preserve">5–32 (2001). </w:t>
      </w:r>
      <w:hyperlink r:id="rId24" w:history="1">
        <w:r w:rsidRPr="00F25145">
          <w:rPr>
            <w:rStyle w:val="Hyperlink"/>
            <w:rFonts w:cstheme="minorHAnsi"/>
            <w:shd w:val="clear" w:color="auto" w:fill="FCFCFC"/>
          </w:rPr>
          <w:t>https://doi.org/10.1023/A:1010933404324</w:t>
        </w:r>
      </w:hyperlink>
      <w:r w:rsidRPr="00F25145">
        <w:rPr>
          <w:rFonts w:cstheme="minorHAnsi"/>
          <w:color w:val="333333"/>
          <w:shd w:val="clear" w:color="auto" w:fill="FCFCFC"/>
        </w:rPr>
        <w:t xml:space="preserve"> </w:t>
      </w:r>
    </w:p>
    <w:p w14:paraId="247E38E2" w14:textId="50357352" w:rsidR="007857A9" w:rsidRPr="00CA4258" w:rsidRDefault="00064083" w:rsidP="00E17F49">
      <w:pPr>
        <w:pStyle w:val="ListParagraph"/>
        <w:ind w:left="0"/>
        <w:jc w:val="both"/>
        <w:rPr>
          <w:rFonts w:cstheme="minorHAnsi"/>
          <w:lang w:val="en-US"/>
        </w:rPr>
      </w:pPr>
      <w:r>
        <w:rPr>
          <w:rFonts w:cstheme="minorHAnsi"/>
          <w:lang w:val="en-US"/>
        </w:rPr>
        <w:t xml:space="preserve">[33] </w:t>
      </w:r>
      <w:r w:rsidRPr="00064083">
        <w:rPr>
          <w:rFonts w:cstheme="minorHAnsi"/>
          <w:lang w:val="en-US"/>
        </w:rPr>
        <w:t xml:space="preserve">Chen, Tianqi &amp; </w:t>
      </w:r>
      <w:proofErr w:type="spellStart"/>
      <w:r w:rsidRPr="00064083">
        <w:rPr>
          <w:rFonts w:cstheme="minorHAnsi"/>
          <w:lang w:val="en-US"/>
        </w:rPr>
        <w:t>Guestrin</w:t>
      </w:r>
      <w:proofErr w:type="spellEnd"/>
      <w:r w:rsidRPr="00064083">
        <w:rPr>
          <w:rFonts w:cstheme="minorHAnsi"/>
          <w:lang w:val="en-US"/>
        </w:rPr>
        <w:t>, Carlos. (2016). XGBoost: A Scalable Tree Boosting System. 785-794. 10.1145/2939672.2939785.</w:t>
      </w:r>
      <w:r>
        <w:rPr>
          <w:rFonts w:cstheme="minorHAnsi"/>
          <w:lang w:val="en-US"/>
        </w:rPr>
        <w:t xml:space="preserve"> </w:t>
      </w:r>
    </w:p>
    <w:sectPr w:rsidR="007857A9" w:rsidRPr="00CA4258" w:rsidSect="005122EE">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Light">
    <w:panose1 w:val="020E0502030303020204"/>
    <w:charset w:val="00"/>
    <w:family w:val="swiss"/>
    <w:pitch w:val="variable"/>
    <w:sig w:usb0="A00002FF"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C2E04"/>
    <w:multiLevelType w:val="hybridMultilevel"/>
    <w:tmpl w:val="FCD4F11E"/>
    <w:lvl w:ilvl="0" w:tplc="FD987E6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Imanshu Himan">
    <w15:presenceInfo w15:providerId="Windows Live" w15:userId="0130610a3d6d53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2MrcwsDQ1NTI2NjFQ0lEKTi0uzszPAykwNqsFAF3kn8gtAAAA"/>
  </w:docVars>
  <w:rsids>
    <w:rsidRoot w:val="00316D3D"/>
    <w:rsid w:val="00006CCF"/>
    <w:rsid w:val="00011048"/>
    <w:rsid w:val="00015290"/>
    <w:rsid w:val="00015C7B"/>
    <w:rsid w:val="00017707"/>
    <w:rsid w:val="00022A66"/>
    <w:rsid w:val="00026482"/>
    <w:rsid w:val="00030039"/>
    <w:rsid w:val="0003303F"/>
    <w:rsid w:val="000423A0"/>
    <w:rsid w:val="00043625"/>
    <w:rsid w:val="00052306"/>
    <w:rsid w:val="0005460E"/>
    <w:rsid w:val="0005482B"/>
    <w:rsid w:val="00064083"/>
    <w:rsid w:val="000654F9"/>
    <w:rsid w:val="000675B9"/>
    <w:rsid w:val="00070BF9"/>
    <w:rsid w:val="00072327"/>
    <w:rsid w:val="00085A42"/>
    <w:rsid w:val="00086EF4"/>
    <w:rsid w:val="00092F75"/>
    <w:rsid w:val="000975D6"/>
    <w:rsid w:val="000A7448"/>
    <w:rsid w:val="000B4737"/>
    <w:rsid w:val="000B587B"/>
    <w:rsid w:val="000C1A29"/>
    <w:rsid w:val="000C5F46"/>
    <w:rsid w:val="000D0EF3"/>
    <w:rsid w:val="000F7DD6"/>
    <w:rsid w:val="00102F1E"/>
    <w:rsid w:val="00113EA6"/>
    <w:rsid w:val="0011429D"/>
    <w:rsid w:val="00116CBA"/>
    <w:rsid w:val="0011754F"/>
    <w:rsid w:val="00121A7C"/>
    <w:rsid w:val="00132E27"/>
    <w:rsid w:val="0013458E"/>
    <w:rsid w:val="00137010"/>
    <w:rsid w:val="0014359B"/>
    <w:rsid w:val="00145749"/>
    <w:rsid w:val="00150790"/>
    <w:rsid w:val="00155D95"/>
    <w:rsid w:val="00157308"/>
    <w:rsid w:val="0016072D"/>
    <w:rsid w:val="001717FE"/>
    <w:rsid w:val="0018418B"/>
    <w:rsid w:val="00194258"/>
    <w:rsid w:val="00195AAA"/>
    <w:rsid w:val="00196952"/>
    <w:rsid w:val="001A220A"/>
    <w:rsid w:val="001A2546"/>
    <w:rsid w:val="001B556A"/>
    <w:rsid w:val="001C6A3D"/>
    <w:rsid w:val="001C7337"/>
    <w:rsid w:val="001D5F8A"/>
    <w:rsid w:val="001E235D"/>
    <w:rsid w:val="001F420F"/>
    <w:rsid w:val="002131BD"/>
    <w:rsid w:val="00222B1B"/>
    <w:rsid w:val="0023289C"/>
    <w:rsid w:val="00236A6D"/>
    <w:rsid w:val="00237541"/>
    <w:rsid w:val="00240595"/>
    <w:rsid w:val="00245997"/>
    <w:rsid w:val="00246E2F"/>
    <w:rsid w:val="002510CE"/>
    <w:rsid w:val="0025360B"/>
    <w:rsid w:val="00255280"/>
    <w:rsid w:val="00270CD1"/>
    <w:rsid w:val="00283F6E"/>
    <w:rsid w:val="0029065F"/>
    <w:rsid w:val="002A74B8"/>
    <w:rsid w:val="002B1B63"/>
    <w:rsid w:val="002C1D3A"/>
    <w:rsid w:val="002C442D"/>
    <w:rsid w:val="002C5198"/>
    <w:rsid w:val="002D2563"/>
    <w:rsid w:val="002D7B16"/>
    <w:rsid w:val="002D7E56"/>
    <w:rsid w:val="002E642C"/>
    <w:rsid w:val="002E7D9B"/>
    <w:rsid w:val="002F0779"/>
    <w:rsid w:val="00305C8E"/>
    <w:rsid w:val="00316D3D"/>
    <w:rsid w:val="0032503F"/>
    <w:rsid w:val="00326974"/>
    <w:rsid w:val="00332583"/>
    <w:rsid w:val="00332BE8"/>
    <w:rsid w:val="00336FB9"/>
    <w:rsid w:val="003439A4"/>
    <w:rsid w:val="003515C7"/>
    <w:rsid w:val="003542E4"/>
    <w:rsid w:val="003577A0"/>
    <w:rsid w:val="00361656"/>
    <w:rsid w:val="00372B6D"/>
    <w:rsid w:val="00372E00"/>
    <w:rsid w:val="0037535A"/>
    <w:rsid w:val="0038427B"/>
    <w:rsid w:val="003877DA"/>
    <w:rsid w:val="003A1304"/>
    <w:rsid w:val="003A2AF1"/>
    <w:rsid w:val="003A5098"/>
    <w:rsid w:val="003A5B28"/>
    <w:rsid w:val="003B4485"/>
    <w:rsid w:val="003B54CD"/>
    <w:rsid w:val="003C0564"/>
    <w:rsid w:val="003C27EB"/>
    <w:rsid w:val="003C6F41"/>
    <w:rsid w:val="003D317B"/>
    <w:rsid w:val="003D59BE"/>
    <w:rsid w:val="003E03B7"/>
    <w:rsid w:val="003E3114"/>
    <w:rsid w:val="003E4395"/>
    <w:rsid w:val="003E5F0A"/>
    <w:rsid w:val="003E6E56"/>
    <w:rsid w:val="003F53E8"/>
    <w:rsid w:val="003F55B5"/>
    <w:rsid w:val="004246AA"/>
    <w:rsid w:val="00433864"/>
    <w:rsid w:val="00434F3D"/>
    <w:rsid w:val="004365F1"/>
    <w:rsid w:val="00437170"/>
    <w:rsid w:val="00447E0D"/>
    <w:rsid w:val="0045797F"/>
    <w:rsid w:val="0046591F"/>
    <w:rsid w:val="00470EA3"/>
    <w:rsid w:val="00476BA0"/>
    <w:rsid w:val="00480DFB"/>
    <w:rsid w:val="0049112E"/>
    <w:rsid w:val="004B1E7A"/>
    <w:rsid w:val="004B4954"/>
    <w:rsid w:val="004B5422"/>
    <w:rsid w:val="004B5B60"/>
    <w:rsid w:val="004B6EDC"/>
    <w:rsid w:val="004C2CC8"/>
    <w:rsid w:val="004C2F7D"/>
    <w:rsid w:val="004D461C"/>
    <w:rsid w:val="004E01F9"/>
    <w:rsid w:val="004E5144"/>
    <w:rsid w:val="004F42F9"/>
    <w:rsid w:val="004F7D48"/>
    <w:rsid w:val="0050009D"/>
    <w:rsid w:val="00505553"/>
    <w:rsid w:val="005122EE"/>
    <w:rsid w:val="00513178"/>
    <w:rsid w:val="00522A08"/>
    <w:rsid w:val="005336F3"/>
    <w:rsid w:val="005361BE"/>
    <w:rsid w:val="00536609"/>
    <w:rsid w:val="00537C78"/>
    <w:rsid w:val="00546E73"/>
    <w:rsid w:val="00562AED"/>
    <w:rsid w:val="00562B2A"/>
    <w:rsid w:val="00563E6C"/>
    <w:rsid w:val="00571966"/>
    <w:rsid w:val="00586B6D"/>
    <w:rsid w:val="0059737F"/>
    <w:rsid w:val="005A0666"/>
    <w:rsid w:val="005B23BE"/>
    <w:rsid w:val="005B2DFF"/>
    <w:rsid w:val="005C16BB"/>
    <w:rsid w:val="005C3948"/>
    <w:rsid w:val="005C6C32"/>
    <w:rsid w:val="005D40EF"/>
    <w:rsid w:val="005D5A39"/>
    <w:rsid w:val="005D6E36"/>
    <w:rsid w:val="005F54EF"/>
    <w:rsid w:val="00601254"/>
    <w:rsid w:val="0060558D"/>
    <w:rsid w:val="006131E7"/>
    <w:rsid w:val="00621971"/>
    <w:rsid w:val="0062350A"/>
    <w:rsid w:val="00626DEC"/>
    <w:rsid w:val="0065134D"/>
    <w:rsid w:val="00656F90"/>
    <w:rsid w:val="0066627E"/>
    <w:rsid w:val="0067551F"/>
    <w:rsid w:val="00675935"/>
    <w:rsid w:val="00677856"/>
    <w:rsid w:val="00683B85"/>
    <w:rsid w:val="00684C49"/>
    <w:rsid w:val="00687D60"/>
    <w:rsid w:val="0069283C"/>
    <w:rsid w:val="006A297E"/>
    <w:rsid w:val="006A5372"/>
    <w:rsid w:val="006A6174"/>
    <w:rsid w:val="006B24D4"/>
    <w:rsid w:val="006B392F"/>
    <w:rsid w:val="006B4C64"/>
    <w:rsid w:val="006D4504"/>
    <w:rsid w:val="006D5691"/>
    <w:rsid w:val="006D601D"/>
    <w:rsid w:val="006E2B1D"/>
    <w:rsid w:val="006E6136"/>
    <w:rsid w:val="006E6478"/>
    <w:rsid w:val="006F2328"/>
    <w:rsid w:val="006F341C"/>
    <w:rsid w:val="00705332"/>
    <w:rsid w:val="00705699"/>
    <w:rsid w:val="007056C5"/>
    <w:rsid w:val="007153CB"/>
    <w:rsid w:val="007217D4"/>
    <w:rsid w:val="00721C5C"/>
    <w:rsid w:val="007232D7"/>
    <w:rsid w:val="00725597"/>
    <w:rsid w:val="007406E0"/>
    <w:rsid w:val="00743AC6"/>
    <w:rsid w:val="00763151"/>
    <w:rsid w:val="007646A4"/>
    <w:rsid w:val="00783C84"/>
    <w:rsid w:val="007857A9"/>
    <w:rsid w:val="00791672"/>
    <w:rsid w:val="0079480A"/>
    <w:rsid w:val="00795018"/>
    <w:rsid w:val="007A59F5"/>
    <w:rsid w:val="007B0DE9"/>
    <w:rsid w:val="007B189C"/>
    <w:rsid w:val="007C73CB"/>
    <w:rsid w:val="007D22AB"/>
    <w:rsid w:val="007D24B0"/>
    <w:rsid w:val="007E3664"/>
    <w:rsid w:val="007E3DD5"/>
    <w:rsid w:val="00800CED"/>
    <w:rsid w:val="008141AD"/>
    <w:rsid w:val="0081445E"/>
    <w:rsid w:val="00820154"/>
    <w:rsid w:val="00831C7E"/>
    <w:rsid w:val="00831EBD"/>
    <w:rsid w:val="00854776"/>
    <w:rsid w:val="0085780D"/>
    <w:rsid w:val="0086120D"/>
    <w:rsid w:val="0086149E"/>
    <w:rsid w:val="00867F2C"/>
    <w:rsid w:val="00871305"/>
    <w:rsid w:val="00872EED"/>
    <w:rsid w:val="00874B1E"/>
    <w:rsid w:val="00883910"/>
    <w:rsid w:val="00883B4E"/>
    <w:rsid w:val="0088462E"/>
    <w:rsid w:val="00885D5D"/>
    <w:rsid w:val="00895E73"/>
    <w:rsid w:val="00896226"/>
    <w:rsid w:val="008B7DF8"/>
    <w:rsid w:val="008C5B11"/>
    <w:rsid w:val="008D7013"/>
    <w:rsid w:val="008F2408"/>
    <w:rsid w:val="008F300F"/>
    <w:rsid w:val="008F45D9"/>
    <w:rsid w:val="008F647D"/>
    <w:rsid w:val="0091155E"/>
    <w:rsid w:val="00913FAF"/>
    <w:rsid w:val="0092664E"/>
    <w:rsid w:val="00941353"/>
    <w:rsid w:val="00941A10"/>
    <w:rsid w:val="00941C2C"/>
    <w:rsid w:val="00953499"/>
    <w:rsid w:val="0095545A"/>
    <w:rsid w:val="00957275"/>
    <w:rsid w:val="00960E19"/>
    <w:rsid w:val="00962043"/>
    <w:rsid w:val="00963032"/>
    <w:rsid w:val="00974486"/>
    <w:rsid w:val="00976F6A"/>
    <w:rsid w:val="00977366"/>
    <w:rsid w:val="0098552C"/>
    <w:rsid w:val="009A1794"/>
    <w:rsid w:val="009C3784"/>
    <w:rsid w:val="009C588A"/>
    <w:rsid w:val="009E449E"/>
    <w:rsid w:val="009F0539"/>
    <w:rsid w:val="009F5D3A"/>
    <w:rsid w:val="00A00636"/>
    <w:rsid w:val="00A03790"/>
    <w:rsid w:val="00A06442"/>
    <w:rsid w:val="00A10039"/>
    <w:rsid w:val="00A17C06"/>
    <w:rsid w:val="00A26B34"/>
    <w:rsid w:val="00A31907"/>
    <w:rsid w:val="00A36202"/>
    <w:rsid w:val="00A36252"/>
    <w:rsid w:val="00A470C8"/>
    <w:rsid w:val="00A53386"/>
    <w:rsid w:val="00A560B5"/>
    <w:rsid w:val="00A631B8"/>
    <w:rsid w:val="00A6695D"/>
    <w:rsid w:val="00A73BB0"/>
    <w:rsid w:val="00A82352"/>
    <w:rsid w:val="00A844D7"/>
    <w:rsid w:val="00A8487C"/>
    <w:rsid w:val="00A86EFD"/>
    <w:rsid w:val="00A9039D"/>
    <w:rsid w:val="00A969C5"/>
    <w:rsid w:val="00AA7DA5"/>
    <w:rsid w:val="00AB13E9"/>
    <w:rsid w:val="00AB74FC"/>
    <w:rsid w:val="00AC4D6C"/>
    <w:rsid w:val="00AD2509"/>
    <w:rsid w:val="00AD2EB1"/>
    <w:rsid w:val="00AD3EA2"/>
    <w:rsid w:val="00AF34DE"/>
    <w:rsid w:val="00AF7F23"/>
    <w:rsid w:val="00B03142"/>
    <w:rsid w:val="00B1134A"/>
    <w:rsid w:val="00B167F6"/>
    <w:rsid w:val="00B17612"/>
    <w:rsid w:val="00B20A16"/>
    <w:rsid w:val="00B22313"/>
    <w:rsid w:val="00B22739"/>
    <w:rsid w:val="00B243B8"/>
    <w:rsid w:val="00B27677"/>
    <w:rsid w:val="00B314A2"/>
    <w:rsid w:val="00B3508E"/>
    <w:rsid w:val="00B43D7D"/>
    <w:rsid w:val="00B50877"/>
    <w:rsid w:val="00B50FF6"/>
    <w:rsid w:val="00B517A6"/>
    <w:rsid w:val="00B60984"/>
    <w:rsid w:val="00B74546"/>
    <w:rsid w:val="00B77C5A"/>
    <w:rsid w:val="00B77E92"/>
    <w:rsid w:val="00B84F34"/>
    <w:rsid w:val="00B9386F"/>
    <w:rsid w:val="00B941F0"/>
    <w:rsid w:val="00B947BC"/>
    <w:rsid w:val="00BA3E2F"/>
    <w:rsid w:val="00BA4912"/>
    <w:rsid w:val="00BA686C"/>
    <w:rsid w:val="00BA7BFA"/>
    <w:rsid w:val="00BC7F29"/>
    <w:rsid w:val="00BD6467"/>
    <w:rsid w:val="00BD7495"/>
    <w:rsid w:val="00BE0403"/>
    <w:rsid w:val="00BF0B90"/>
    <w:rsid w:val="00BF6E3D"/>
    <w:rsid w:val="00BF7BC8"/>
    <w:rsid w:val="00C0108B"/>
    <w:rsid w:val="00C0339A"/>
    <w:rsid w:val="00C10799"/>
    <w:rsid w:val="00C13170"/>
    <w:rsid w:val="00C16F5B"/>
    <w:rsid w:val="00C20453"/>
    <w:rsid w:val="00C20D22"/>
    <w:rsid w:val="00C25848"/>
    <w:rsid w:val="00C2656F"/>
    <w:rsid w:val="00C314D1"/>
    <w:rsid w:val="00C50255"/>
    <w:rsid w:val="00C53933"/>
    <w:rsid w:val="00C62317"/>
    <w:rsid w:val="00C93D52"/>
    <w:rsid w:val="00CA4258"/>
    <w:rsid w:val="00CA42A7"/>
    <w:rsid w:val="00CA56DA"/>
    <w:rsid w:val="00CA7808"/>
    <w:rsid w:val="00CB0A09"/>
    <w:rsid w:val="00CB3442"/>
    <w:rsid w:val="00CC272A"/>
    <w:rsid w:val="00CC46FB"/>
    <w:rsid w:val="00CC613F"/>
    <w:rsid w:val="00CC706A"/>
    <w:rsid w:val="00CC7C56"/>
    <w:rsid w:val="00CD0060"/>
    <w:rsid w:val="00CE7CCE"/>
    <w:rsid w:val="00CF1B0C"/>
    <w:rsid w:val="00CF76E2"/>
    <w:rsid w:val="00D07407"/>
    <w:rsid w:val="00D14B21"/>
    <w:rsid w:val="00D20674"/>
    <w:rsid w:val="00D23026"/>
    <w:rsid w:val="00D24A17"/>
    <w:rsid w:val="00D2755B"/>
    <w:rsid w:val="00D308C0"/>
    <w:rsid w:val="00D31B90"/>
    <w:rsid w:val="00D32444"/>
    <w:rsid w:val="00D40C20"/>
    <w:rsid w:val="00D428C5"/>
    <w:rsid w:val="00D44286"/>
    <w:rsid w:val="00D44BFE"/>
    <w:rsid w:val="00D45BCF"/>
    <w:rsid w:val="00D530DD"/>
    <w:rsid w:val="00D5622E"/>
    <w:rsid w:val="00D85255"/>
    <w:rsid w:val="00D92E1D"/>
    <w:rsid w:val="00D94906"/>
    <w:rsid w:val="00DA53DD"/>
    <w:rsid w:val="00DB00D1"/>
    <w:rsid w:val="00DB1EAD"/>
    <w:rsid w:val="00DB2147"/>
    <w:rsid w:val="00DB394B"/>
    <w:rsid w:val="00DB67ED"/>
    <w:rsid w:val="00DF0076"/>
    <w:rsid w:val="00E05ABA"/>
    <w:rsid w:val="00E05CAF"/>
    <w:rsid w:val="00E06C66"/>
    <w:rsid w:val="00E17F49"/>
    <w:rsid w:val="00E2092B"/>
    <w:rsid w:val="00E2703D"/>
    <w:rsid w:val="00E27A14"/>
    <w:rsid w:val="00E3395B"/>
    <w:rsid w:val="00E34326"/>
    <w:rsid w:val="00E44A9B"/>
    <w:rsid w:val="00E47C48"/>
    <w:rsid w:val="00E50936"/>
    <w:rsid w:val="00E66787"/>
    <w:rsid w:val="00E70A7E"/>
    <w:rsid w:val="00E744FF"/>
    <w:rsid w:val="00E930A5"/>
    <w:rsid w:val="00E9436A"/>
    <w:rsid w:val="00E9480F"/>
    <w:rsid w:val="00E95C6E"/>
    <w:rsid w:val="00EA6530"/>
    <w:rsid w:val="00EA7AB6"/>
    <w:rsid w:val="00EB1197"/>
    <w:rsid w:val="00EC4276"/>
    <w:rsid w:val="00EC6794"/>
    <w:rsid w:val="00ED2B64"/>
    <w:rsid w:val="00EE06CC"/>
    <w:rsid w:val="00EE3AF1"/>
    <w:rsid w:val="00EF1FFA"/>
    <w:rsid w:val="00F075B1"/>
    <w:rsid w:val="00F1038E"/>
    <w:rsid w:val="00F146A5"/>
    <w:rsid w:val="00F17586"/>
    <w:rsid w:val="00F20F91"/>
    <w:rsid w:val="00F24420"/>
    <w:rsid w:val="00F25145"/>
    <w:rsid w:val="00F257A8"/>
    <w:rsid w:val="00F25897"/>
    <w:rsid w:val="00F43A24"/>
    <w:rsid w:val="00F55D9E"/>
    <w:rsid w:val="00F72225"/>
    <w:rsid w:val="00F74C52"/>
    <w:rsid w:val="00F8033C"/>
    <w:rsid w:val="00F824F8"/>
    <w:rsid w:val="00F85082"/>
    <w:rsid w:val="00F973DF"/>
    <w:rsid w:val="00FA554C"/>
    <w:rsid w:val="00FA7F28"/>
    <w:rsid w:val="00FC0F80"/>
    <w:rsid w:val="00FC391C"/>
    <w:rsid w:val="00FD30AF"/>
    <w:rsid w:val="00FE0AC5"/>
    <w:rsid w:val="00FE380E"/>
    <w:rsid w:val="00FE5CAA"/>
    <w:rsid w:val="00FF5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EF5CF"/>
  <w15:chartTrackingRefBased/>
  <w15:docId w15:val="{D998D30E-060D-4CAE-857B-436E6594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672"/>
    <w:pPr>
      <w:ind w:left="720"/>
      <w:contextualSpacing/>
    </w:pPr>
  </w:style>
  <w:style w:type="character" w:styleId="Emphasis">
    <w:name w:val="Emphasis"/>
    <w:basedOn w:val="DefaultParagraphFont"/>
    <w:uiPriority w:val="20"/>
    <w:qFormat/>
    <w:rsid w:val="00E47C48"/>
    <w:rPr>
      <w:i/>
      <w:iCs/>
    </w:rPr>
  </w:style>
  <w:style w:type="character" w:styleId="Hyperlink">
    <w:name w:val="Hyperlink"/>
    <w:basedOn w:val="DefaultParagraphFont"/>
    <w:uiPriority w:val="99"/>
    <w:unhideWhenUsed/>
    <w:rsid w:val="00C20D22"/>
    <w:rPr>
      <w:color w:val="0563C1" w:themeColor="hyperlink"/>
      <w:u w:val="single"/>
    </w:rPr>
  </w:style>
  <w:style w:type="character" w:styleId="UnresolvedMention">
    <w:name w:val="Unresolved Mention"/>
    <w:basedOn w:val="DefaultParagraphFont"/>
    <w:uiPriority w:val="99"/>
    <w:semiHidden/>
    <w:unhideWhenUsed/>
    <w:rsid w:val="00C20D22"/>
    <w:rPr>
      <w:color w:val="605E5C"/>
      <w:shd w:val="clear" w:color="auto" w:fill="E1DFDD"/>
    </w:rPr>
  </w:style>
  <w:style w:type="character" w:styleId="FollowedHyperlink">
    <w:name w:val="FollowedHyperlink"/>
    <w:basedOn w:val="DefaultParagraphFont"/>
    <w:uiPriority w:val="99"/>
    <w:semiHidden/>
    <w:unhideWhenUsed/>
    <w:rsid w:val="00CA42A7"/>
    <w:rPr>
      <w:color w:val="954F72" w:themeColor="followedHyperlink"/>
      <w:u w:val="single"/>
    </w:rPr>
  </w:style>
  <w:style w:type="paragraph" w:styleId="NormalWeb">
    <w:name w:val="Normal (Web)"/>
    <w:basedOn w:val="Normal"/>
    <w:uiPriority w:val="99"/>
    <w:unhideWhenUsed/>
    <w:rsid w:val="00CA42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27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2767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27677"/>
    <w:rPr>
      <w:rFonts w:ascii="Courier New" w:eastAsia="Times New Roman" w:hAnsi="Courier New" w:cs="Courier New"/>
      <w:sz w:val="20"/>
      <w:szCs w:val="20"/>
    </w:rPr>
  </w:style>
  <w:style w:type="character" w:customStyle="1" w:styleId="msqrt">
    <w:name w:val="msqrt"/>
    <w:basedOn w:val="DefaultParagraphFont"/>
    <w:rsid w:val="00EB1197"/>
  </w:style>
  <w:style w:type="character" w:customStyle="1" w:styleId="mn">
    <w:name w:val="mn"/>
    <w:basedOn w:val="DefaultParagraphFont"/>
    <w:rsid w:val="00EB1197"/>
  </w:style>
  <w:style w:type="character" w:customStyle="1" w:styleId="mi">
    <w:name w:val="mi"/>
    <w:basedOn w:val="DefaultParagraphFont"/>
    <w:rsid w:val="00EB1197"/>
  </w:style>
  <w:style w:type="character" w:customStyle="1" w:styleId="mo">
    <w:name w:val="mo"/>
    <w:basedOn w:val="DefaultParagraphFont"/>
    <w:rsid w:val="00EB1197"/>
  </w:style>
  <w:style w:type="character" w:customStyle="1" w:styleId="mjxassistivemathml">
    <w:name w:val="mjx_assistive_mathml"/>
    <w:basedOn w:val="DefaultParagraphFont"/>
    <w:rsid w:val="00CC613F"/>
  </w:style>
  <w:style w:type="character" w:customStyle="1" w:styleId="mord">
    <w:name w:val="mord"/>
    <w:basedOn w:val="DefaultParagraphFont"/>
    <w:rsid w:val="00052306"/>
  </w:style>
  <w:style w:type="character" w:customStyle="1" w:styleId="katex-mathml">
    <w:name w:val="katex-mathml"/>
    <w:basedOn w:val="DefaultParagraphFont"/>
    <w:rsid w:val="000C5F46"/>
  </w:style>
  <w:style w:type="character" w:customStyle="1" w:styleId="vlist-s">
    <w:name w:val="vlist-s"/>
    <w:basedOn w:val="DefaultParagraphFont"/>
    <w:rsid w:val="000C5F46"/>
  </w:style>
  <w:style w:type="character" w:customStyle="1" w:styleId="mjx-char">
    <w:name w:val="mjx-char"/>
    <w:basedOn w:val="DefaultParagraphFont"/>
    <w:rsid w:val="00160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83269">
      <w:bodyDiv w:val="1"/>
      <w:marLeft w:val="0"/>
      <w:marRight w:val="0"/>
      <w:marTop w:val="0"/>
      <w:marBottom w:val="0"/>
      <w:divBdr>
        <w:top w:val="none" w:sz="0" w:space="0" w:color="auto"/>
        <w:left w:val="none" w:sz="0" w:space="0" w:color="auto"/>
        <w:bottom w:val="none" w:sz="0" w:space="0" w:color="auto"/>
        <w:right w:val="none" w:sz="0" w:space="0" w:color="auto"/>
      </w:divBdr>
    </w:div>
    <w:div w:id="743449642">
      <w:bodyDiv w:val="1"/>
      <w:marLeft w:val="0"/>
      <w:marRight w:val="0"/>
      <w:marTop w:val="0"/>
      <w:marBottom w:val="0"/>
      <w:divBdr>
        <w:top w:val="none" w:sz="0" w:space="0" w:color="auto"/>
        <w:left w:val="none" w:sz="0" w:space="0" w:color="auto"/>
        <w:bottom w:val="none" w:sz="0" w:space="0" w:color="auto"/>
        <w:right w:val="none" w:sz="0" w:space="0" w:color="auto"/>
      </w:divBdr>
    </w:div>
    <w:div w:id="926380030">
      <w:bodyDiv w:val="1"/>
      <w:marLeft w:val="0"/>
      <w:marRight w:val="0"/>
      <w:marTop w:val="0"/>
      <w:marBottom w:val="0"/>
      <w:divBdr>
        <w:top w:val="none" w:sz="0" w:space="0" w:color="auto"/>
        <w:left w:val="none" w:sz="0" w:space="0" w:color="auto"/>
        <w:bottom w:val="none" w:sz="0" w:space="0" w:color="auto"/>
        <w:right w:val="none" w:sz="0" w:space="0" w:color="auto"/>
      </w:divBdr>
    </w:div>
    <w:div w:id="1665620187">
      <w:bodyDiv w:val="1"/>
      <w:marLeft w:val="0"/>
      <w:marRight w:val="0"/>
      <w:marTop w:val="0"/>
      <w:marBottom w:val="0"/>
      <w:divBdr>
        <w:top w:val="none" w:sz="0" w:space="0" w:color="auto"/>
        <w:left w:val="none" w:sz="0" w:space="0" w:color="auto"/>
        <w:bottom w:val="none" w:sz="0" w:space="0" w:color="auto"/>
        <w:right w:val="none" w:sz="0" w:space="0" w:color="auto"/>
      </w:divBdr>
      <w:divsChild>
        <w:div w:id="107942122">
          <w:marLeft w:val="0"/>
          <w:marRight w:val="0"/>
          <w:marTop w:val="0"/>
          <w:marBottom w:val="0"/>
          <w:divBdr>
            <w:top w:val="none" w:sz="0" w:space="0" w:color="auto"/>
            <w:left w:val="none" w:sz="0" w:space="0" w:color="auto"/>
            <w:bottom w:val="none" w:sz="0" w:space="0" w:color="auto"/>
            <w:right w:val="none" w:sz="0" w:space="0" w:color="auto"/>
          </w:divBdr>
          <w:divsChild>
            <w:div w:id="84556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himanshu007121/fork-of-covid-19-cough-classification-7b7322/edit" TargetMode="External"/><Relationship Id="rId13" Type="http://schemas.openxmlformats.org/officeDocument/2006/relationships/hyperlink" Target="file:///C:/Kgp/CP/Preparation/COVID%20Project/Audio%20Files/Research%20Papers/COVID%20Cough%20Papers/Urban%20Sound%20Classification%20Using%20Convolutional%20Neural%20Network%20and%20Long%20Short%20Term%20Memory%20Based%20on%20Multiple%20Features.pdf" TargetMode="External"/><Relationship Id="rId18" Type="http://schemas.openxmlformats.org/officeDocument/2006/relationships/hyperlink" Target="file:///C:/Kgp/CP/Preparation/COVID%20Project/Audio%20Files/Research%20Papers/COVID%20Cough%20Papers/Signal%20Analysis%20and%20Classification%20of%20Audio%20Samples%20-%20COVID-19.pdf"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rramnauth2220.github.io/blog/posts/code/200525-feature-extraction.html" TargetMode="External"/><Relationship Id="rId7" Type="http://schemas.openxmlformats.org/officeDocument/2006/relationships/image" Target="media/image2.png"/><Relationship Id="rId12" Type="http://schemas.openxmlformats.org/officeDocument/2006/relationships/hyperlink" Target="https://towardsdatascience.com/how-i-understood-what-features-to-consider-while-training-audio-files-eedfb6e9002b" TargetMode="External"/><Relationship Id="rId17" Type="http://schemas.openxmlformats.org/officeDocument/2006/relationships/hyperlink" Target="file:///C:/Kgp/CP/Preparation/COVID%20Project/Audio%20Files/Research%20Papers/COVID%20Cough%20Papers/Mouawad2021_Article_RobustDetectionOfCOVID-19InCou.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worldometers.info/coronaviru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Kgp/CP/Preparation/COVID%20Project/Audio%20Files/Research%20Papers/COVID%20Cough%20Papers/Machine%20Learning%20based%20COVID-19%20models%20research.pdf" TargetMode="External"/><Relationship Id="rId24" Type="http://schemas.openxmlformats.org/officeDocument/2006/relationships/hyperlink" Target="https://doi.org/10.1023/A:1010933404324"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christophm.github.io/interpretable-ml-book/" TargetMode="External"/><Relationship Id="rId10" Type="http://schemas.openxmlformats.org/officeDocument/2006/relationships/hyperlink" Target="file:///C:/Kgp/CP/Preparation/COVID%20Project/Audio%20Files/Research%20Papers/COVID%20Cough%20Papers/2012.01926.pdf" TargetMode="External"/><Relationship Id="rId19" Type="http://schemas.openxmlformats.org/officeDocument/2006/relationships/hyperlink" Target="https://doi.org/10.1007/s42979-020-00422-6" TargetMode="External"/><Relationship Id="rId4" Type="http://schemas.openxmlformats.org/officeDocument/2006/relationships/settings" Target="settings.xml"/><Relationship Id="rId9" Type="http://schemas.openxmlformats.org/officeDocument/2006/relationships/hyperlink" Target="https://rramnauth2220.github.io/blog/posts/code/200525-feature-extraction.html" TargetMode="External"/><Relationship Id="rId14" Type="http://schemas.openxmlformats.org/officeDocument/2006/relationships/image" Target="media/image3.png"/><Relationship Id="rId22" Type="http://schemas.openxmlformats.org/officeDocument/2006/relationships/hyperlink" Target="https://doi.org/10.%201145/2487575.2487579"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281C6-C9F6-4277-A47A-D3E7782D2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7850</TotalTime>
  <Pages>10</Pages>
  <Words>4187</Words>
  <Characters>23867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Himan</dc:creator>
  <cp:keywords/>
  <dc:description/>
  <cp:lastModifiedBy>HImanshu Himan</cp:lastModifiedBy>
  <cp:revision>429</cp:revision>
  <cp:lastPrinted>2021-07-14T15:23:00Z</cp:lastPrinted>
  <dcterms:created xsi:type="dcterms:W3CDTF">2021-06-16T08:24:00Z</dcterms:created>
  <dcterms:modified xsi:type="dcterms:W3CDTF">2021-07-16T07:25:00Z</dcterms:modified>
</cp:coreProperties>
</file>